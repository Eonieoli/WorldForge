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AF8A3" w14:textId="77777777" w:rsidR="0033544A" w:rsidRDefault="0033544A" w:rsidP="0033544A">
      <w:pPr>
        <w:pStyle w:val="1"/>
        <w:shd w:val="clear" w:color="auto" w:fill="FFFFFF"/>
        <w:spacing w:before="0" w:after="0"/>
        <w:rPr>
          <w:rFonts w:ascii="Apple SD Gothic Neo" w:eastAsia="Apple SD Gothic Neo" w:hAnsi="Apple SD Gothic Neo"/>
          <w:color w:val="212529"/>
        </w:rPr>
      </w:pPr>
      <w:r>
        <w:rPr>
          <w:rFonts w:ascii="Apple SD Gothic Neo" w:eastAsia="Apple SD Gothic Neo" w:hAnsi="Apple SD Gothic Neo"/>
          <w:color w:val="212529"/>
        </w:rPr>
        <w:fldChar w:fldCharType="begin"/>
      </w:r>
      <w:r>
        <w:rPr>
          <w:rFonts w:ascii="Apple SD Gothic Neo" w:eastAsia="Apple SD Gothic Neo" w:hAnsi="Apple SD Gothic Neo"/>
          <w:color w:val="212529"/>
        </w:rPr>
        <w:instrText>HYPERLINK "https://namu.wiki/w/%EC%9B%A1%EC%B9%B4"</w:instrText>
      </w:r>
      <w:r>
        <w:rPr>
          <w:rFonts w:ascii="Apple SD Gothic Neo" w:eastAsia="Apple SD Gothic Neo" w:hAnsi="Apple SD Gothic Neo"/>
          <w:color w:val="212529"/>
        </w:rPr>
      </w:r>
      <w:r>
        <w:rPr>
          <w:rFonts w:ascii="Apple SD Gothic Neo" w:eastAsia="Apple SD Gothic Neo" w:hAnsi="Apple SD Gothic Neo"/>
          <w:color w:val="212529"/>
        </w:rPr>
        <w:fldChar w:fldCharType="separate"/>
      </w:r>
      <w:r>
        <w:rPr>
          <w:rStyle w:val="aa"/>
          <w:rFonts w:ascii="Apple SD Gothic Neo" w:eastAsia="Apple SD Gothic Neo" w:hAnsi="Apple SD Gothic Neo" w:hint="eastAsia"/>
        </w:rPr>
        <w:t>웡카</w:t>
      </w:r>
      <w:r>
        <w:rPr>
          <w:rFonts w:ascii="Apple SD Gothic Neo" w:eastAsia="Apple SD Gothic Neo" w:hAnsi="Apple SD Gothic Neo"/>
          <w:color w:val="212529"/>
        </w:rPr>
        <w:fldChar w:fldCharType="end"/>
      </w:r>
    </w:p>
    <w:p w14:paraId="6F938E9A" w14:textId="77777777" w:rsidR="0033544A" w:rsidRDefault="0033544A" w:rsidP="0033544A">
      <w:pPr>
        <w:pStyle w:val="2"/>
        <w:pBdr>
          <w:bottom w:val="single" w:sz="6" w:space="4" w:color="CCCCCC"/>
        </w:pBdr>
        <w:spacing w:before="288" w:after="192"/>
        <w:rPr>
          <w:sz w:val="43"/>
          <w:szCs w:val="43"/>
        </w:rPr>
      </w:pPr>
      <w:hyperlink r:id="rId5" w:anchor="toc" w:history="1">
        <w:r>
          <w:rPr>
            <w:rStyle w:val="aa"/>
            <w:sz w:val="43"/>
            <w:szCs w:val="43"/>
          </w:rPr>
          <w:t>1.</w:t>
        </w:r>
      </w:hyperlink>
      <w:r>
        <w:rPr>
          <w:sz w:val="43"/>
          <w:szCs w:val="43"/>
        </w:rPr>
        <w:t> 개요</w:t>
      </w:r>
      <w:hyperlink r:id="rId6" w:history="1">
        <w:r>
          <w:rPr>
            <w:rStyle w:val="aa"/>
            <w:sz w:val="43"/>
            <w:szCs w:val="43"/>
          </w:rPr>
          <w:t>[편집]</w:t>
        </w:r>
      </w:hyperlink>
    </w:p>
    <w:p w14:paraId="0AD2982B" w14:textId="77777777" w:rsidR="0033544A" w:rsidRDefault="0033544A" w:rsidP="0033544A">
      <w:pPr>
        <w:shd w:val="clear" w:color="auto" w:fill="EEEEEE"/>
        <w:rPr>
          <w:sz w:val="24"/>
        </w:rPr>
      </w:pPr>
      <w:r>
        <w:rPr>
          <w:rStyle w:val="ab"/>
        </w:rPr>
        <w:t>EVERY GOOD THING IN THIS WORLD STARTED WITH A DREAM</w:t>
      </w:r>
    </w:p>
    <w:p w14:paraId="4C246497" w14:textId="77777777" w:rsidR="0033544A" w:rsidRDefault="00DD139F" w:rsidP="0033544A">
      <w:pPr>
        <w:shd w:val="clear" w:color="auto" w:fill="EEEEEE"/>
        <w:spacing w:before="120" w:after="120"/>
      </w:pPr>
      <w:r>
        <w:rPr>
          <w:noProof/>
        </w:rPr>
        <w:pict w14:anchorId="799BF85A">
          <v:rect id="_x0000_i1025" alt="" style="width:451.3pt;height:.05pt;mso-width-percent:0;mso-height-percent:0;mso-width-percent:0;mso-height-percent:0" o:hralign="center" o:hrstd="t" o:hr="t" fillcolor="#a0a0a0" stroked="f"/>
        </w:pict>
      </w:r>
    </w:p>
    <w:p w14:paraId="2B33CCD3" w14:textId="77777777" w:rsidR="0033544A" w:rsidRDefault="0033544A" w:rsidP="0033544A">
      <w:pPr>
        <w:shd w:val="clear" w:color="auto" w:fill="EEEEEE"/>
        <w:spacing w:after="0"/>
      </w:pPr>
      <w:r>
        <w:rPr>
          <w:rStyle w:val="ab"/>
        </w:rPr>
        <w:t>꿈에서 시작된 가장 달콤한 이야기</w:t>
      </w:r>
    </w:p>
    <w:p w14:paraId="7D457791" w14:textId="77777777" w:rsidR="0033544A" w:rsidRDefault="0033544A" w:rsidP="0033544A">
      <w:hyperlink r:id="rId7" w:tooltip="로알드 달" w:history="1">
        <w:r>
          <w:rPr>
            <w:rStyle w:val="aa"/>
          </w:rPr>
          <w:t>로알드 달</w:t>
        </w:r>
      </w:hyperlink>
      <w:r>
        <w:t>의 </w:t>
      </w:r>
      <w:hyperlink r:id="rId8" w:tooltip="동화" w:history="1">
        <w:r>
          <w:rPr>
            <w:rStyle w:val="aa"/>
          </w:rPr>
          <w:t>동화</w:t>
        </w:r>
      </w:hyperlink>
      <w:r>
        <w:t> 《</w:t>
      </w:r>
      <w:hyperlink r:id="rId9" w:tooltip="찰리와 초콜릿 공장" w:history="1">
        <w:r>
          <w:rPr>
            <w:rStyle w:val="aa"/>
          </w:rPr>
          <w:t>찰리와 초콜릿 공장</w:t>
        </w:r>
      </w:hyperlink>
      <w:r>
        <w:t>》의 </w:t>
      </w:r>
      <w:hyperlink r:id="rId10" w:tooltip="프리퀄" w:history="1">
        <w:r>
          <w:rPr>
            <w:rStyle w:val="aa"/>
          </w:rPr>
          <w:t>프리퀄</w:t>
        </w:r>
      </w:hyperlink>
      <w:r>
        <w:t> 작품으로, </w:t>
      </w:r>
      <w:hyperlink r:id="rId11" w:tooltip="서브 주인공" w:history="1">
        <w:r>
          <w:rPr>
            <w:rStyle w:val="aa"/>
          </w:rPr>
          <w:t>서브 주인공</w:t>
        </w:r>
      </w:hyperlink>
      <w:r>
        <w:t>인 </w:t>
      </w:r>
      <w:hyperlink r:id="rId12" w:tooltip="윌리 웡카" w:history="1">
        <w:r>
          <w:rPr>
            <w:rStyle w:val="aa"/>
          </w:rPr>
          <w:t>윌리 웡카</w:t>
        </w:r>
      </w:hyperlink>
      <w:r>
        <w:t>의 과거사를 다룬 작품이다.</w:t>
      </w:r>
      <w:r>
        <w:fldChar w:fldCharType="begin"/>
      </w:r>
      <w:r>
        <w:instrText>HYPERLINK "https://namu.wiki/w/%EC%9B%A1%EC%B9%B4" \l "fn-6"</w:instrText>
      </w:r>
      <w:r>
        <w:fldChar w:fldCharType="separate"/>
      </w:r>
      <w:r>
        <w:rPr>
          <w:rStyle w:val="aa"/>
          <w:sz w:val="19"/>
          <w:szCs w:val="19"/>
          <w:vertAlign w:val="superscript"/>
        </w:rPr>
        <w:t>[6]</w:t>
      </w:r>
      <w:r>
        <w:fldChar w:fldCharType="end"/>
      </w:r>
      <w:r>
        <w:br/>
      </w:r>
      <w:r>
        <w:br/>
      </w:r>
      <w:hyperlink r:id="rId13" w:tooltip="찰리와 초콜릿 공장(영화)" w:history="1">
        <w:r>
          <w:rPr>
            <w:rStyle w:val="aa"/>
          </w:rPr>
          <w:t>2005년판 영화</w:t>
        </w:r>
      </w:hyperlink>
      <w:r>
        <w:t>가 </w:t>
      </w:r>
      <w:hyperlink r:id="rId14" w:tooltip="윌리 웡카와 초콜릿 공장" w:history="1">
        <w:r>
          <w:rPr>
            <w:rStyle w:val="aa"/>
          </w:rPr>
          <w:t>1971년판 영화</w:t>
        </w:r>
      </w:hyperlink>
      <w:r>
        <w:t>의 리메이크였다면, 이 영화는 1971년판의 세계관을 토대로 원작 이전의 오리지널 이야기를 다룬다.</w:t>
      </w:r>
    </w:p>
    <w:p w14:paraId="5480834B" w14:textId="77777777" w:rsidR="0033544A" w:rsidRDefault="0033544A" w:rsidP="0033544A">
      <w:pPr>
        <w:pStyle w:val="ae"/>
      </w:pPr>
      <w:proofErr w:type="spellStart"/>
      <w:r>
        <w:t>웡카</w:t>
      </w:r>
      <w:proofErr w:type="spellEnd"/>
      <w:r>
        <w:t xml:space="preserve"> (2023)</w:t>
      </w:r>
    </w:p>
    <w:p w14:paraId="6139B14E" w14:textId="77777777" w:rsidR="0033544A" w:rsidRDefault="0033544A" w:rsidP="0033544A">
      <w:pPr>
        <w:pStyle w:val="ae"/>
      </w:pPr>
      <w:r>
        <w:t>Wonka</w:t>
      </w:r>
    </w:p>
    <w:p w14:paraId="7D53EE19" w14:textId="77777777" w:rsidR="0033544A" w:rsidRDefault="0033544A" w:rsidP="0033544A">
      <w:pPr>
        <w:pStyle w:val="ae"/>
      </w:pPr>
      <w:r>
        <w:t xml:space="preserve">영화 </w:t>
      </w:r>
      <w:proofErr w:type="spellStart"/>
      <w:r>
        <w:t>웡카</w:t>
      </w:r>
      <w:proofErr w:type="spellEnd"/>
      <w:r>
        <w:t xml:space="preserve"> 포스터</w:t>
      </w:r>
    </w:p>
    <w:p w14:paraId="17E24373" w14:textId="77777777" w:rsidR="0033544A" w:rsidRDefault="0033544A" w:rsidP="0033544A">
      <w:pPr>
        <w:pStyle w:val="ae"/>
      </w:pPr>
      <w:r>
        <w:t>Wonka main poste...</w:t>
      </w:r>
    </w:p>
    <w:p w14:paraId="5E424ABF" w14:textId="77777777" w:rsidR="0033544A" w:rsidRDefault="0033544A" w:rsidP="0033544A">
      <w:pPr>
        <w:pStyle w:val="ae"/>
      </w:pPr>
      <w:r>
        <w:t>장르</w:t>
      </w:r>
    </w:p>
    <w:p w14:paraId="303A7587" w14:textId="77777777" w:rsidR="0033544A" w:rsidRDefault="0033544A" w:rsidP="0033544A">
      <w:pPr>
        <w:pStyle w:val="ae"/>
      </w:pPr>
      <w:r>
        <w:t>판타지, 뮤지컬, 코미디, 드라마, 가족, 사회고발</w:t>
      </w:r>
    </w:p>
    <w:p w14:paraId="4DBB8459" w14:textId="77777777" w:rsidR="0033544A" w:rsidRDefault="0033544A" w:rsidP="0033544A">
      <w:pPr>
        <w:pStyle w:val="ae"/>
      </w:pPr>
      <w:r>
        <w:t>감독</w:t>
      </w:r>
    </w:p>
    <w:p w14:paraId="2DD12F09" w14:textId="77777777" w:rsidR="0033544A" w:rsidRDefault="0033544A" w:rsidP="0033544A">
      <w:pPr>
        <w:pStyle w:val="ae"/>
      </w:pPr>
      <w:r>
        <w:t>폴 킹</w:t>
      </w:r>
    </w:p>
    <w:p w14:paraId="4D064AE7" w14:textId="77777777" w:rsidR="0033544A" w:rsidRDefault="0033544A" w:rsidP="0033544A">
      <w:pPr>
        <w:pStyle w:val="ae"/>
      </w:pPr>
      <w:r>
        <w:t>각본</w:t>
      </w:r>
    </w:p>
    <w:p w14:paraId="05746992" w14:textId="77777777" w:rsidR="0033544A" w:rsidRDefault="0033544A" w:rsidP="0033544A">
      <w:pPr>
        <w:pStyle w:val="ae"/>
      </w:pPr>
      <w:r>
        <w:t xml:space="preserve">사이먼 </w:t>
      </w:r>
      <w:proofErr w:type="spellStart"/>
      <w:r>
        <w:t>파너비</w:t>
      </w:r>
      <w:proofErr w:type="spellEnd"/>
    </w:p>
    <w:p w14:paraId="5E02BDDC" w14:textId="77777777" w:rsidR="0033544A" w:rsidRDefault="0033544A" w:rsidP="0033544A">
      <w:pPr>
        <w:pStyle w:val="ae"/>
      </w:pPr>
      <w:r>
        <w:t>폴 킹</w:t>
      </w:r>
    </w:p>
    <w:p w14:paraId="2A3A8720" w14:textId="77777777" w:rsidR="0033544A" w:rsidRDefault="0033544A" w:rsidP="0033544A">
      <w:pPr>
        <w:pStyle w:val="ae"/>
      </w:pPr>
      <w:r>
        <w:t>원작</w:t>
      </w:r>
    </w:p>
    <w:p w14:paraId="225EA72D" w14:textId="77777777" w:rsidR="0033544A" w:rsidRDefault="0033544A" w:rsidP="0033544A">
      <w:pPr>
        <w:pStyle w:val="ae"/>
      </w:pPr>
      <w:proofErr w:type="spellStart"/>
      <w:r>
        <w:t>로알드</w:t>
      </w:r>
      <w:proofErr w:type="spellEnd"/>
      <w:r>
        <w:t xml:space="preserve"> 달 - 소설 &lt;찰리와 초콜릿 공장&gt;[1]</w:t>
      </w:r>
    </w:p>
    <w:p w14:paraId="244026F1" w14:textId="77777777" w:rsidR="0033544A" w:rsidRDefault="0033544A" w:rsidP="0033544A">
      <w:pPr>
        <w:pStyle w:val="ae"/>
      </w:pPr>
      <w:r>
        <w:t>제작</w:t>
      </w:r>
    </w:p>
    <w:p w14:paraId="4C22AADD" w14:textId="77777777" w:rsidR="0033544A" w:rsidRDefault="0033544A" w:rsidP="0033544A">
      <w:pPr>
        <w:pStyle w:val="ae"/>
      </w:pPr>
      <w:r>
        <w:lastRenderedPageBreak/>
        <w:t xml:space="preserve">데이비드 </w:t>
      </w:r>
      <w:proofErr w:type="spellStart"/>
      <w:r>
        <w:t>헤이먼</w:t>
      </w:r>
      <w:proofErr w:type="spellEnd"/>
    </w:p>
    <w:p w14:paraId="6901CCC7" w14:textId="77777777" w:rsidR="0033544A" w:rsidRDefault="0033544A" w:rsidP="0033544A">
      <w:pPr>
        <w:pStyle w:val="ae"/>
      </w:pPr>
      <w:r>
        <w:t>루크 켈리</w:t>
      </w:r>
    </w:p>
    <w:p w14:paraId="0519EF19" w14:textId="77777777" w:rsidR="0033544A" w:rsidRDefault="0033544A" w:rsidP="0033544A">
      <w:pPr>
        <w:pStyle w:val="ae"/>
      </w:pPr>
      <w:r>
        <w:t xml:space="preserve">알렉산드라 </w:t>
      </w:r>
      <w:proofErr w:type="spellStart"/>
      <w:r>
        <w:t>더비셔</w:t>
      </w:r>
      <w:proofErr w:type="spellEnd"/>
    </w:p>
    <w:p w14:paraId="4EF64EC6" w14:textId="77777777" w:rsidR="0033544A" w:rsidRDefault="0033544A" w:rsidP="0033544A">
      <w:pPr>
        <w:pStyle w:val="ae"/>
      </w:pPr>
      <w:r>
        <w:t>출연</w:t>
      </w:r>
    </w:p>
    <w:p w14:paraId="5A38E0B6" w14:textId="77777777" w:rsidR="0033544A" w:rsidRDefault="0033544A" w:rsidP="0033544A">
      <w:pPr>
        <w:pStyle w:val="ae"/>
      </w:pPr>
      <w:proofErr w:type="spellStart"/>
      <w:r>
        <w:t>티모시</w:t>
      </w:r>
      <w:proofErr w:type="spellEnd"/>
      <w:r>
        <w:t xml:space="preserve"> </w:t>
      </w:r>
      <w:proofErr w:type="spellStart"/>
      <w:r>
        <w:t>샬라메</w:t>
      </w:r>
      <w:proofErr w:type="spellEnd"/>
      <w:r>
        <w:t xml:space="preserve"> 외</w:t>
      </w:r>
    </w:p>
    <w:p w14:paraId="53119DB4" w14:textId="77777777" w:rsidR="0033544A" w:rsidRDefault="0033544A" w:rsidP="0033544A">
      <w:pPr>
        <w:pStyle w:val="ae"/>
      </w:pPr>
      <w:r>
        <w:t>촬영</w:t>
      </w:r>
    </w:p>
    <w:p w14:paraId="65DBD855" w14:textId="77777777" w:rsidR="0033544A" w:rsidRDefault="0033544A" w:rsidP="0033544A">
      <w:pPr>
        <w:pStyle w:val="ae"/>
      </w:pPr>
      <w:r>
        <w:t>정정훈[2]</w:t>
      </w:r>
    </w:p>
    <w:p w14:paraId="3E071BD5" w14:textId="77777777" w:rsidR="0033544A" w:rsidRDefault="0033544A" w:rsidP="0033544A">
      <w:pPr>
        <w:pStyle w:val="ae"/>
      </w:pPr>
      <w:r>
        <w:t>편집</w:t>
      </w:r>
    </w:p>
    <w:p w14:paraId="31C383E2" w14:textId="77777777" w:rsidR="0033544A" w:rsidRDefault="0033544A" w:rsidP="0033544A">
      <w:pPr>
        <w:pStyle w:val="ae"/>
      </w:pPr>
      <w:r>
        <w:t xml:space="preserve">마크 </w:t>
      </w:r>
      <w:proofErr w:type="spellStart"/>
      <w:r>
        <w:t>에버슨</w:t>
      </w:r>
      <w:proofErr w:type="spellEnd"/>
    </w:p>
    <w:p w14:paraId="34A75636" w14:textId="77777777" w:rsidR="0033544A" w:rsidRDefault="0033544A" w:rsidP="0033544A">
      <w:pPr>
        <w:pStyle w:val="ae"/>
      </w:pPr>
      <w:r>
        <w:t>음악</w:t>
      </w:r>
    </w:p>
    <w:p w14:paraId="12A318AE" w14:textId="77777777" w:rsidR="0033544A" w:rsidRDefault="0033544A" w:rsidP="0033544A">
      <w:pPr>
        <w:pStyle w:val="ae"/>
      </w:pPr>
      <w:r>
        <w:t xml:space="preserve">닐 </w:t>
      </w:r>
      <w:proofErr w:type="spellStart"/>
      <w:r>
        <w:t>해넌</w:t>
      </w:r>
      <w:proofErr w:type="spellEnd"/>
      <w:r>
        <w:t>(노래)[3]</w:t>
      </w:r>
    </w:p>
    <w:p w14:paraId="15F6947E" w14:textId="77777777" w:rsidR="0033544A" w:rsidRDefault="0033544A" w:rsidP="0033544A">
      <w:pPr>
        <w:pStyle w:val="ae"/>
      </w:pPr>
      <w:proofErr w:type="spellStart"/>
      <w:r>
        <w:t>조비</w:t>
      </w:r>
      <w:proofErr w:type="spellEnd"/>
      <w:r>
        <w:t xml:space="preserve"> </w:t>
      </w:r>
      <w:proofErr w:type="spellStart"/>
      <w:r>
        <w:t>탤벗</w:t>
      </w:r>
      <w:proofErr w:type="spellEnd"/>
      <w:r>
        <w:t>(스코어)</w:t>
      </w:r>
    </w:p>
    <w:p w14:paraId="2FAB71FA" w14:textId="77777777" w:rsidR="0033544A" w:rsidRDefault="0033544A" w:rsidP="0033544A">
      <w:pPr>
        <w:pStyle w:val="ae"/>
      </w:pPr>
      <w:r>
        <w:t>미술</w:t>
      </w:r>
    </w:p>
    <w:p w14:paraId="5F40533E" w14:textId="77777777" w:rsidR="0033544A" w:rsidRDefault="0033544A" w:rsidP="0033544A">
      <w:pPr>
        <w:pStyle w:val="ae"/>
      </w:pPr>
      <w:proofErr w:type="spellStart"/>
      <w:r>
        <w:t>네이선</w:t>
      </w:r>
      <w:proofErr w:type="spellEnd"/>
      <w:r>
        <w:t xml:space="preserve"> </w:t>
      </w:r>
      <w:proofErr w:type="spellStart"/>
      <w:r>
        <w:t>크롤리</w:t>
      </w:r>
      <w:proofErr w:type="spellEnd"/>
    </w:p>
    <w:p w14:paraId="41C6600B" w14:textId="77777777" w:rsidR="0033544A" w:rsidRDefault="0033544A" w:rsidP="0033544A">
      <w:pPr>
        <w:pStyle w:val="ae"/>
      </w:pPr>
      <w:r>
        <w:t>의상</w:t>
      </w:r>
    </w:p>
    <w:p w14:paraId="725F5CC3" w14:textId="77777777" w:rsidR="0033544A" w:rsidRDefault="0033544A" w:rsidP="0033544A">
      <w:pPr>
        <w:pStyle w:val="ae"/>
      </w:pPr>
      <w:proofErr w:type="spellStart"/>
      <w:r>
        <w:t>린디</w:t>
      </w:r>
      <w:proofErr w:type="spellEnd"/>
      <w:r>
        <w:t xml:space="preserve"> </w:t>
      </w:r>
      <w:proofErr w:type="spellStart"/>
      <w:r>
        <w:t>헤밍</w:t>
      </w:r>
      <w:proofErr w:type="spellEnd"/>
    </w:p>
    <w:p w14:paraId="4F768BB7" w14:textId="77777777" w:rsidR="0033544A" w:rsidRDefault="0033544A" w:rsidP="0033544A">
      <w:pPr>
        <w:pStyle w:val="ae"/>
      </w:pPr>
      <w:r>
        <w:t>촬영 기간</w:t>
      </w:r>
    </w:p>
    <w:p w14:paraId="11DAD475" w14:textId="77777777" w:rsidR="0033544A" w:rsidRDefault="0033544A" w:rsidP="0033544A">
      <w:pPr>
        <w:pStyle w:val="ae"/>
      </w:pPr>
      <w:r>
        <w:t>2021년 10월 ~ 2022년 3월 11일</w:t>
      </w:r>
    </w:p>
    <w:p w14:paraId="13155257" w14:textId="77777777" w:rsidR="0033544A" w:rsidRDefault="0033544A" w:rsidP="0033544A">
      <w:pPr>
        <w:pStyle w:val="ae"/>
      </w:pPr>
      <w:r>
        <w:t>제작사</w:t>
      </w:r>
    </w:p>
    <w:p w14:paraId="3404922C" w14:textId="77777777" w:rsidR="0033544A" w:rsidRDefault="0033544A" w:rsidP="0033544A">
      <w:pPr>
        <w:pStyle w:val="ae"/>
      </w:pPr>
      <w:proofErr w:type="spellStart"/>
      <w:r>
        <w:t>헤이데이</w:t>
      </w:r>
      <w:proofErr w:type="spellEnd"/>
      <w:r>
        <w:t xml:space="preserve"> </w:t>
      </w:r>
      <w:proofErr w:type="spellStart"/>
      <w:r>
        <w:t>필름스</w:t>
      </w:r>
      <w:proofErr w:type="spellEnd"/>
    </w:p>
    <w:p w14:paraId="2E686F29" w14:textId="77777777" w:rsidR="0033544A" w:rsidRDefault="0033544A" w:rsidP="0033544A">
      <w:pPr>
        <w:pStyle w:val="ae"/>
      </w:pPr>
      <w:r>
        <w:t xml:space="preserve">빌리지 로드쇼 </w:t>
      </w:r>
      <w:proofErr w:type="spellStart"/>
      <w:r>
        <w:t>픽처스</w:t>
      </w:r>
      <w:proofErr w:type="spellEnd"/>
    </w:p>
    <w:p w14:paraId="777D552D" w14:textId="77777777" w:rsidR="0033544A" w:rsidRDefault="0033544A" w:rsidP="0033544A">
      <w:pPr>
        <w:pStyle w:val="ae"/>
      </w:pPr>
      <w:r>
        <w:t>배급사</w:t>
      </w:r>
    </w:p>
    <w:p w14:paraId="1E39A506" w14:textId="77777777" w:rsidR="0033544A" w:rsidRDefault="0033544A" w:rsidP="0033544A">
      <w:pPr>
        <w:pStyle w:val="ae"/>
      </w:pPr>
      <w:r>
        <w:t>미국 국기 워너 브라더스</w:t>
      </w:r>
    </w:p>
    <w:p w14:paraId="247C8C75" w14:textId="77777777" w:rsidR="0033544A" w:rsidRDefault="0033544A" w:rsidP="0033544A">
      <w:pPr>
        <w:pStyle w:val="ae"/>
      </w:pPr>
      <w:r>
        <w:lastRenderedPageBreak/>
        <w:t>대한민국 국기 워너 브라더스 코리아</w:t>
      </w:r>
    </w:p>
    <w:p w14:paraId="59251D99" w14:textId="77777777" w:rsidR="0033544A" w:rsidRDefault="0033544A" w:rsidP="0033544A">
      <w:pPr>
        <w:pStyle w:val="ae"/>
      </w:pPr>
      <w:r>
        <w:t>개봉일</w:t>
      </w:r>
    </w:p>
    <w:p w14:paraId="7FED6027" w14:textId="77777777" w:rsidR="0033544A" w:rsidRDefault="0033544A" w:rsidP="0033544A">
      <w:pPr>
        <w:pStyle w:val="ae"/>
      </w:pPr>
      <w:r>
        <w:t>독일 국기 2023년 12월 7일</w:t>
      </w:r>
    </w:p>
    <w:p w14:paraId="508EB5BF" w14:textId="77777777" w:rsidR="0033544A" w:rsidRDefault="0033544A" w:rsidP="0033544A">
      <w:pPr>
        <w:pStyle w:val="ae"/>
      </w:pPr>
      <w:r>
        <w:t>중국 국기 일본 국기 2023년 12월 8일</w:t>
      </w:r>
    </w:p>
    <w:p w14:paraId="0DDF4AB7" w14:textId="77777777" w:rsidR="0033544A" w:rsidRDefault="0033544A" w:rsidP="0033544A">
      <w:pPr>
        <w:pStyle w:val="ae"/>
      </w:pPr>
      <w:r>
        <w:t>미국 국기 2023년 12월 15일</w:t>
      </w:r>
    </w:p>
    <w:p w14:paraId="4A41F84A" w14:textId="77777777" w:rsidR="0033544A" w:rsidRDefault="0033544A" w:rsidP="0033544A">
      <w:pPr>
        <w:pStyle w:val="ae"/>
      </w:pPr>
      <w:r>
        <w:t>대한민국 국기 2024년 1월 31일</w:t>
      </w:r>
    </w:p>
    <w:p w14:paraId="5FDF165B" w14:textId="77777777" w:rsidR="0033544A" w:rsidRDefault="0033544A" w:rsidP="0033544A">
      <w:pPr>
        <w:pStyle w:val="ae"/>
      </w:pPr>
      <w:proofErr w:type="spellStart"/>
      <w:r>
        <w:t>화면비</w:t>
      </w:r>
      <w:proofErr w:type="spellEnd"/>
    </w:p>
    <w:p w14:paraId="0C699B58" w14:textId="77777777" w:rsidR="0033544A" w:rsidRDefault="0033544A" w:rsidP="0033544A">
      <w:pPr>
        <w:pStyle w:val="ae"/>
      </w:pPr>
      <w:r>
        <w:t>2.39:1</w:t>
      </w:r>
    </w:p>
    <w:p w14:paraId="4A79433A" w14:textId="77777777" w:rsidR="0033544A" w:rsidRDefault="0033544A" w:rsidP="0033544A">
      <w:pPr>
        <w:pStyle w:val="ae"/>
      </w:pPr>
      <w:r>
        <w:t>상영 시간</w:t>
      </w:r>
    </w:p>
    <w:p w14:paraId="2914F41E" w14:textId="77777777" w:rsidR="0033544A" w:rsidRDefault="0033544A" w:rsidP="0033544A">
      <w:pPr>
        <w:pStyle w:val="ae"/>
      </w:pPr>
      <w:r>
        <w:t>116분 (1시간 56분 5초)</w:t>
      </w:r>
    </w:p>
    <w:p w14:paraId="23E5F9E4" w14:textId="77777777" w:rsidR="0033544A" w:rsidRDefault="0033544A" w:rsidP="0033544A">
      <w:pPr>
        <w:pStyle w:val="ae"/>
      </w:pPr>
      <w:r>
        <w:t>상영 타입</w:t>
      </w:r>
    </w:p>
    <w:p w14:paraId="48B0753F" w14:textId="77777777" w:rsidR="0033544A" w:rsidRDefault="0033544A" w:rsidP="0033544A">
      <w:pPr>
        <w:pStyle w:val="ae"/>
      </w:pPr>
      <w:r>
        <w:t xml:space="preserve">2D 자막/더빙 | 4DX | MX4D | IMAX | </w:t>
      </w:r>
      <w:proofErr w:type="spellStart"/>
      <w:r>
        <w:t>ScreenX</w:t>
      </w:r>
      <w:proofErr w:type="spellEnd"/>
      <w:r>
        <w:t xml:space="preserve"> | Dolby Cinema</w:t>
      </w:r>
    </w:p>
    <w:p w14:paraId="348ECE6D" w14:textId="77777777" w:rsidR="0033544A" w:rsidRDefault="0033544A" w:rsidP="0033544A">
      <w:pPr>
        <w:pStyle w:val="ae"/>
      </w:pPr>
      <w:r>
        <w:t>제작비</w:t>
      </w:r>
    </w:p>
    <w:p w14:paraId="6591EB96" w14:textId="77777777" w:rsidR="0033544A" w:rsidRDefault="0033544A" w:rsidP="0033544A">
      <w:pPr>
        <w:pStyle w:val="ae"/>
      </w:pPr>
      <w:r>
        <w:t>1억 2,500만 달러</w:t>
      </w:r>
    </w:p>
    <w:p w14:paraId="2A07B7FA" w14:textId="77777777" w:rsidR="0033544A" w:rsidRDefault="0033544A" w:rsidP="0033544A">
      <w:pPr>
        <w:pStyle w:val="ae"/>
      </w:pPr>
      <w:r>
        <w:t>월드 박스오피스</w:t>
      </w:r>
    </w:p>
    <w:p w14:paraId="0529CD89" w14:textId="77777777" w:rsidR="0033544A" w:rsidRDefault="0033544A" w:rsidP="0033544A">
      <w:pPr>
        <w:pStyle w:val="ae"/>
      </w:pPr>
      <w:r>
        <w:t>$632,302,312[4]</w:t>
      </w:r>
    </w:p>
    <w:p w14:paraId="2FBEC0D6" w14:textId="77777777" w:rsidR="0033544A" w:rsidRDefault="0033544A" w:rsidP="0033544A">
      <w:pPr>
        <w:pStyle w:val="ae"/>
      </w:pPr>
      <w:r>
        <w:t>북미 박스오피스</w:t>
      </w:r>
    </w:p>
    <w:p w14:paraId="43F890D5" w14:textId="77777777" w:rsidR="0033544A" w:rsidRDefault="0033544A" w:rsidP="0033544A">
      <w:pPr>
        <w:pStyle w:val="ae"/>
      </w:pPr>
      <w:r>
        <w:t>$218,402,312</w:t>
      </w:r>
    </w:p>
    <w:p w14:paraId="31D912F9" w14:textId="77777777" w:rsidR="0033544A" w:rsidRDefault="0033544A" w:rsidP="0033544A">
      <w:pPr>
        <w:pStyle w:val="ae"/>
      </w:pPr>
      <w:r>
        <w:t>대한민국 총 관객 수</w:t>
      </w:r>
    </w:p>
    <w:p w14:paraId="6FB99AE5" w14:textId="77777777" w:rsidR="0033544A" w:rsidRDefault="0033544A" w:rsidP="0033544A">
      <w:pPr>
        <w:pStyle w:val="ae"/>
      </w:pPr>
      <w:r>
        <w:t>353만 856명[5]</w:t>
      </w:r>
    </w:p>
    <w:p w14:paraId="3E782520" w14:textId="77777777" w:rsidR="0033544A" w:rsidRDefault="0033544A" w:rsidP="0033544A">
      <w:pPr>
        <w:pStyle w:val="ae"/>
      </w:pPr>
      <w:r>
        <w:t>스트리밍</w:t>
      </w:r>
    </w:p>
    <w:p w14:paraId="2234FFB0" w14:textId="77777777" w:rsidR="0033544A" w:rsidRDefault="0033544A" w:rsidP="0033544A">
      <w:pPr>
        <w:pStyle w:val="ae"/>
      </w:pPr>
      <w:proofErr w:type="spellStart"/>
      <w:r>
        <w:t>coupang</w:t>
      </w:r>
      <w:proofErr w:type="spellEnd"/>
      <w:r>
        <w:t xml:space="preserve"> play ▶자막 ▶더빙</w:t>
      </w:r>
    </w:p>
    <w:p w14:paraId="6641CC37" w14:textId="77777777" w:rsidR="0033544A" w:rsidRDefault="0033544A" w:rsidP="0033544A">
      <w:pPr>
        <w:pStyle w:val="ae"/>
      </w:pPr>
      <w:r>
        <w:t>상영 등급</w:t>
      </w:r>
    </w:p>
    <w:p w14:paraId="05444C8D" w14:textId="77777777" w:rsidR="0033544A" w:rsidRDefault="0033544A" w:rsidP="0033544A">
      <w:pPr>
        <w:pStyle w:val="ae"/>
      </w:pPr>
      <w:r>
        <w:lastRenderedPageBreak/>
        <w:t xml:space="preserve">대한민국 국기 </w:t>
      </w:r>
      <w:proofErr w:type="spellStart"/>
      <w:r>
        <w:t>영등위</w:t>
      </w:r>
      <w:proofErr w:type="spellEnd"/>
      <w:r>
        <w:t xml:space="preserve"> </w:t>
      </w:r>
      <w:proofErr w:type="spellStart"/>
      <w:r>
        <w:t>전체관람가</w:t>
      </w:r>
      <w:proofErr w:type="spellEnd"/>
      <w:r>
        <w:t xml:space="preserve"> 2021 전체 관람가</w:t>
      </w:r>
    </w:p>
    <w:p w14:paraId="28396649" w14:textId="77777777" w:rsidR="0033544A" w:rsidRDefault="0033544A" w:rsidP="0033544A">
      <w:pPr>
        <w:pStyle w:val="ae"/>
      </w:pPr>
      <w:r>
        <w:t>미국 국기 PG 로고</w:t>
      </w:r>
    </w:p>
    <w:p w14:paraId="3D15C6AD" w14:textId="77777777" w:rsidR="0033544A" w:rsidRDefault="0033544A" w:rsidP="0033544A">
      <w:pPr>
        <w:pStyle w:val="ae"/>
      </w:pPr>
      <w:r>
        <w:t>링크</w:t>
      </w:r>
    </w:p>
    <w:p w14:paraId="0773B19E" w14:textId="77777777" w:rsidR="0033544A" w:rsidRDefault="0033544A" w:rsidP="0033544A">
      <w:pPr>
        <w:pStyle w:val="ae"/>
      </w:pPr>
      <w:r>
        <w:t xml:space="preserve">홈페이지 아이콘 | 페이스북 아이콘 | 인스타그램 아이콘 | Threads 아이콘 | X Corp 아이콘(블랙) | </w:t>
      </w:r>
      <w:proofErr w:type="spellStart"/>
      <w:r>
        <w:t>틱톡</w:t>
      </w:r>
      <w:proofErr w:type="spellEnd"/>
      <w:r>
        <w:t xml:space="preserve"> 아이콘 | 유튜브 아이콘</w:t>
      </w:r>
    </w:p>
    <w:p w14:paraId="6D08E95D" w14:textId="77777777" w:rsidR="0033544A" w:rsidRPr="0033544A" w:rsidRDefault="0033544A" w:rsidP="0033544A">
      <w:pPr>
        <w:shd w:val="clear" w:color="auto" w:fill="FFFFFF"/>
        <w:rPr>
          <w:rFonts w:ascii="Apple SD Gothic Neo" w:eastAsia="Apple SD Gothic Neo" w:hAnsi="Apple SD Gothic Neo"/>
          <w:color w:val="212529"/>
          <w:sz w:val="23"/>
          <w:szCs w:val="23"/>
        </w:rPr>
      </w:pPr>
    </w:p>
    <w:p w14:paraId="5B0BEB80" w14:textId="77777777" w:rsidR="0033544A" w:rsidRDefault="0033544A" w:rsidP="0033544A">
      <w:pPr>
        <w:pStyle w:val="2"/>
        <w:pBdr>
          <w:bottom w:val="single" w:sz="6" w:space="4" w:color="CCCCCC"/>
        </w:pBdr>
        <w:shd w:val="clear" w:color="auto" w:fill="FFFFFF"/>
        <w:spacing w:before="288" w:after="192"/>
        <w:rPr>
          <w:rFonts w:ascii="Apple SD Gothic Neo" w:eastAsia="Apple SD Gothic Neo" w:hAnsi="Apple SD Gothic Neo"/>
          <w:color w:val="212529"/>
          <w:sz w:val="41"/>
          <w:szCs w:val="41"/>
        </w:rPr>
      </w:pPr>
      <w:hyperlink r:id="rId15" w:anchor="toc" w:history="1">
        <w:r>
          <w:rPr>
            <w:rStyle w:val="aa"/>
            <w:rFonts w:ascii="Apple SD Gothic Neo" w:eastAsia="Apple SD Gothic Neo" w:hAnsi="Apple SD Gothic Neo" w:hint="eastAsia"/>
            <w:sz w:val="41"/>
            <w:szCs w:val="41"/>
          </w:rPr>
          <w:t>6.</w:t>
        </w:r>
      </w:hyperlink>
      <w:r>
        <w:rPr>
          <w:rFonts w:ascii="Apple SD Gothic Neo" w:eastAsia="Apple SD Gothic Neo" w:hAnsi="Apple SD Gothic Neo" w:hint="eastAsia"/>
          <w:color w:val="212529"/>
          <w:sz w:val="41"/>
          <w:szCs w:val="41"/>
        </w:rPr>
        <w:t> 등장인물</w:t>
      </w:r>
      <w:hyperlink r:id="rId16" w:history="1">
        <w:r>
          <w:rPr>
            <w:rStyle w:val="aa"/>
            <w:rFonts w:ascii="Apple SD Gothic Neo" w:eastAsia="Apple SD Gothic Neo" w:hAnsi="Apple SD Gothic Neo" w:hint="eastAsia"/>
            <w:sz w:val="41"/>
            <w:szCs w:val="41"/>
          </w:rPr>
          <w:t>[편집]</w:t>
        </w:r>
      </w:hyperlink>
    </w:p>
    <w:p w14:paraId="7356762C" w14:textId="77777777" w:rsidR="0033544A" w:rsidRDefault="0033544A" w:rsidP="0033544A">
      <w:pPr>
        <w:shd w:val="clear" w:color="auto" w:fill="FFFFFF"/>
        <w:rPr>
          <w:rFonts w:ascii="Apple SD Gothic Neo" w:eastAsia="Apple SD Gothic Neo" w:hAnsi="Apple SD Gothic Neo" w:hint="eastAsia"/>
          <w:color w:val="212529"/>
          <w:sz w:val="23"/>
          <w:szCs w:val="23"/>
        </w:rPr>
      </w:pPr>
      <w:r>
        <w:rPr>
          <w:rFonts w:ascii="Apple SD Gothic Neo" w:eastAsia="Apple SD Gothic Neo" w:hAnsi="Apple SD Gothic Neo" w:hint="eastAsia"/>
          <w:color w:val="212529"/>
          <w:sz w:val="23"/>
          <w:szCs w:val="23"/>
        </w:rPr>
        <w:t>괄호 안 순서는 (담당 배우 / 국내판 성우 / 일본판 성우)다.</w:t>
      </w:r>
    </w:p>
    <w:p w14:paraId="57006CAB" w14:textId="77777777" w:rsidR="0033544A" w:rsidRDefault="0033544A" w:rsidP="0033544A">
      <w:pPr>
        <w:pStyle w:val="3"/>
        <w:pBdr>
          <w:bottom w:val="single" w:sz="6" w:space="4" w:color="CCCCCC"/>
        </w:pBdr>
        <w:shd w:val="clear" w:color="auto" w:fill="FFFFFF"/>
        <w:spacing w:before="288" w:after="192"/>
        <w:rPr>
          <w:rFonts w:ascii="Apple SD Gothic Neo" w:eastAsia="Apple SD Gothic Neo" w:hAnsi="Apple SD Gothic Neo" w:hint="eastAsia"/>
          <w:color w:val="212529"/>
          <w:sz w:val="37"/>
          <w:szCs w:val="37"/>
        </w:rPr>
      </w:pPr>
      <w:hyperlink r:id="rId17" w:anchor="toc" w:history="1">
        <w:r>
          <w:rPr>
            <w:rStyle w:val="aa"/>
            <w:rFonts w:ascii="Apple SD Gothic Neo" w:eastAsia="Apple SD Gothic Neo" w:hAnsi="Apple SD Gothic Neo" w:hint="eastAsia"/>
            <w:sz w:val="37"/>
            <w:szCs w:val="37"/>
          </w:rPr>
          <w:t>6.1.</w:t>
        </w:r>
      </w:hyperlink>
      <w:r>
        <w:rPr>
          <w:rFonts w:ascii="Apple SD Gothic Neo" w:eastAsia="Apple SD Gothic Neo" w:hAnsi="Apple SD Gothic Neo" w:hint="eastAsia"/>
          <w:color w:val="212529"/>
          <w:sz w:val="37"/>
          <w:szCs w:val="37"/>
        </w:rPr>
        <w:t> 주인공</w:t>
      </w:r>
      <w:hyperlink r:id="rId18" w:history="1">
        <w:r>
          <w:rPr>
            <w:rStyle w:val="aa"/>
            <w:rFonts w:ascii="Apple SD Gothic Neo" w:eastAsia="Apple SD Gothic Neo" w:hAnsi="Apple SD Gothic Neo" w:hint="eastAsia"/>
            <w:sz w:val="37"/>
            <w:szCs w:val="37"/>
          </w:rPr>
          <w:t>[편집]</w:t>
        </w:r>
      </w:hyperlink>
    </w:p>
    <w:p w14:paraId="4655D189" w14:textId="77777777" w:rsidR="0033544A" w:rsidRDefault="0033544A" w:rsidP="0033544A">
      <w:pPr>
        <w:widowControl/>
        <w:numPr>
          <w:ilvl w:val="0"/>
          <w:numId w:val="21"/>
        </w:numPr>
        <w:shd w:val="clear" w:color="auto" w:fill="FFFFFF"/>
        <w:wordWrap/>
        <w:autoSpaceDE/>
        <w:autoSpaceDN/>
        <w:spacing w:before="96" w:after="96"/>
        <w:ind w:left="1080"/>
        <w:rPr>
          <w:rFonts w:ascii="Apple SD Gothic Neo" w:eastAsia="Apple SD Gothic Neo" w:hAnsi="Apple SD Gothic Neo" w:hint="eastAsia"/>
          <w:color w:val="212529"/>
          <w:sz w:val="23"/>
          <w:szCs w:val="23"/>
        </w:rPr>
      </w:pPr>
      <w:hyperlink r:id="rId19" w:tooltip="윌리 웡카" w:history="1">
        <w:r>
          <w:rPr>
            <w:rStyle w:val="aa"/>
            <w:rFonts w:ascii="Apple SD Gothic Neo" w:eastAsia="Apple SD Gothic Neo" w:hAnsi="Apple SD Gothic Neo" w:hint="eastAsia"/>
            <w:b/>
            <w:bCs/>
            <w:sz w:val="23"/>
            <w:szCs w:val="23"/>
          </w:rPr>
          <w:t>윌리 웡카</w:t>
        </w:r>
      </w:hyperlink>
      <w:r>
        <w:rPr>
          <w:rFonts w:ascii="Apple SD Gothic Neo" w:eastAsia="Apple SD Gothic Neo" w:hAnsi="Apple SD Gothic Neo" w:hint="eastAsia"/>
          <w:color w:val="212529"/>
          <w:sz w:val="23"/>
          <w:szCs w:val="23"/>
        </w:rPr>
        <w:t> (</w:t>
      </w:r>
      <w:hyperlink r:id="rId20" w:tooltip="티모시 샬라메" w:history="1">
        <w:r>
          <w:rPr>
            <w:rStyle w:val="aa"/>
            <w:rFonts w:ascii="Apple SD Gothic Neo" w:eastAsia="Apple SD Gothic Neo" w:hAnsi="Apple SD Gothic Neo" w:hint="eastAsia"/>
            <w:sz w:val="23"/>
            <w:szCs w:val="23"/>
          </w:rPr>
          <w:t>티모시 샬라메</w:t>
        </w:r>
      </w:hyperlink>
      <w:r>
        <w:rPr>
          <w:rFonts w:ascii="Apple SD Gothic Neo" w:eastAsia="Apple SD Gothic Neo" w:hAnsi="Apple SD Gothic Neo" w:hint="eastAsia"/>
          <w:color w:val="212529"/>
          <w:sz w:val="23"/>
          <w:szCs w:val="23"/>
        </w:rPr>
        <w:t> / </w:t>
      </w:r>
      <w:hyperlink r:id="rId21" w:tooltip="심규혁" w:history="1">
        <w:r>
          <w:rPr>
            <w:rStyle w:val="aa"/>
            <w:rFonts w:ascii="Apple SD Gothic Neo" w:eastAsia="Apple SD Gothic Neo" w:hAnsi="Apple SD Gothic Neo" w:hint="eastAsia"/>
            <w:sz w:val="23"/>
            <w:szCs w:val="23"/>
          </w:rPr>
          <w:t>심규혁</w:t>
        </w:r>
      </w:hyperlink>
      <w:r>
        <w:rPr>
          <w:rFonts w:ascii="Apple SD Gothic Neo" w:eastAsia="Apple SD Gothic Neo" w:hAnsi="Apple SD Gothic Neo" w:hint="eastAsia"/>
          <w:color w:val="212529"/>
          <w:sz w:val="23"/>
          <w:szCs w:val="23"/>
        </w:rPr>
        <w:t xml:space="preserve">, </w:t>
      </w:r>
      <w:proofErr w:type="spellStart"/>
      <w:r>
        <w:rPr>
          <w:rFonts w:ascii="Apple SD Gothic Neo" w:eastAsia="Apple SD Gothic Neo" w:hAnsi="Apple SD Gothic Neo" w:hint="eastAsia"/>
          <w:color w:val="212529"/>
          <w:sz w:val="23"/>
          <w:szCs w:val="23"/>
        </w:rPr>
        <w:t>임단우</w:t>
      </w:r>
      <w:proofErr w:type="spellEnd"/>
      <w:r>
        <w:rPr>
          <w:rFonts w:ascii="Apple SD Gothic Neo" w:eastAsia="Apple SD Gothic Neo" w:hAnsi="Apple SD Gothic Neo" w:hint="eastAsia"/>
          <w:color w:val="212529"/>
          <w:sz w:val="23"/>
          <w:szCs w:val="23"/>
        </w:rPr>
        <w:t>(노래) / </w:t>
      </w:r>
      <w:hyperlink r:id="rId22" w:tooltip="하나무라 소타" w:history="1">
        <w:r>
          <w:rPr>
            <w:rStyle w:val="aa"/>
            <w:rFonts w:ascii="Apple SD Gothic Neo" w:eastAsia="Apple SD Gothic Neo" w:hAnsi="Apple SD Gothic Neo" w:hint="eastAsia"/>
            <w:sz w:val="23"/>
            <w:szCs w:val="23"/>
          </w:rPr>
          <w:t>하나무라 소타</w:t>
        </w:r>
      </w:hyperlink>
      <w:r>
        <w:rPr>
          <w:rFonts w:ascii="Apple SD Gothic Neo" w:eastAsia="Apple SD Gothic Neo" w:hAnsi="Apple SD Gothic Neo" w:hint="eastAsia"/>
          <w:color w:val="212529"/>
          <w:sz w:val="23"/>
          <w:szCs w:val="23"/>
        </w:rPr>
        <w:t>)</w:t>
      </w:r>
      <w:hyperlink r:id="rId23" w:anchor="fn-9" w:history="1">
        <w:r>
          <w:rPr>
            <w:rStyle w:val="aa"/>
            <w:rFonts w:ascii="Apple SD Gothic Neo" w:eastAsia="Apple SD Gothic Neo" w:hAnsi="Apple SD Gothic Neo" w:hint="eastAsia"/>
            <w:sz w:val="18"/>
            <w:szCs w:val="18"/>
            <w:vertAlign w:val="superscript"/>
          </w:rPr>
          <w:t>[9]</w:t>
        </w:r>
      </w:hyperlink>
      <w:r>
        <w:rPr>
          <w:rFonts w:ascii="Apple SD Gothic Neo" w:eastAsia="Apple SD Gothic Neo" w:hAnsi="Apple SD Gothic Neo" w:hint="eastAsia"/>
          <w:color w:val="212529"/>
          <w:sz w:val="23"/>
          <w:szCs w:val="23"/>
        </w:rPr>
        <w:br/>
        <w:t>괴짜지만 현실적인 구석이 있는 지금까지의 모습과 달리, 매우 순박하고 때묻지 않은 성격이다. 세계 최고의 디저트 성지 '</w:t>
      </w:r>
      <w:proofErr w:type="spellStart"/>
      <w:r>
        <w:rPr>
          <w:rFonts w:ascii="Apple SD Gothic Neo" w:eastAsia="Apple SD Gothic Neo" w:hAnsi="Apple SD Gothic Neo" w:hint="eastAsia"/>
          <w:color w:val="212529"/>
          <w:sz w:val="23"/>
          <w:szCs w:val="23"/>
        </w:rPr>
        <w:t>달콤</w:t>
      </w:r>
      <w:proofErr w:type="spellEnd"/>
      <w:r>
        <w:rPr>
          <w:rFonts w:ascii="Apple SD Gothic Neo" w:eastAsia="Apple SD Gothic Neo" w:hAnsi="Apple SD Gothic Neo" w:hint="eastAsia"/>
          <w:color w:val="212529"/>
          <w:sz w:val="23"/>
          <w:szCs w:val="23"/>
        </w:rPr>
        <w:t xml:space="preserve"> 백화점'</w:t>
      </w:r>
      <w:proofErr w:type="spellStart"/>
      <w:r>
        <w:rPr>
          <w:rFonts w:ascii="Apple SD Gothic Neo" w:eastAsia="Apple SD Gothic Neo" w:hAnsi="Apple SD Gothic Neo" w:hint="eastAsia"/>
          <w:color w:val="212529"/>
          <w:sz w:val="23"/>
          <w:szCs w:val="23"/>
        </w:rPr>
        <w:t>에</w:t>
      </w:r>
      <w:proofErr w:type="spellEnd"/>
      <w:r>
        <w:rPr>
          <w:rFonts w:ascii="Apple SD Gothic Neo" w:eastAsia="Apple SD Gothic Neo" w:hAnsi="Apple SD Gothic Neo" w:hint="eastAsia"/>
          <w:color w:val="212529"/>
          <w:sz w:val="23"/>
          <w:szCs w:val="23"/>
        </w:rPr>
        <w:t xml:space="preserve"> 자신의 초콜릿 가게를 차리겠다는 꿈을 가지고 있으며, 7년 동안 배에서 </w:t>
      </w:r>
      <w:proofErr w:type="spellStart"/>
      <w:r>
        <w:rPr>
          <w:rFonts w:ascii="Apple SD Gothic Neo" w:eastAsia="Apple SD Gothic Neo" w:hAnsi="Apple SD Gothic Neo" w:hint="eastAsia"/>
          <w:color w:val="212529"/>
          <w:sz w:val="23"/>
          <w:szCs w:val="23"/>
        </w:rPr>
        <w:t>셰프로</w:t>
      </w:r>
      <w:proofErr w:type="spellEnd"/>
      <w:r>
        <w:rPr>
          <w:rFonts w:ascii="Apple SD Gothic Neo" w:eastAsia="Apple SD Gothic Neo" w:hAnsi="Apple SD Gothic Neo" w:hint="eastAsia"/>
          <w:color w:val="212529"/>
          <w:sz w:val="23"/>
          <w:szCs w:val="23"/>
        </w:rPr>
        <w:t xml:space="preserve"> 일하다 도시에 상경한다. 그러나 도시를 돌아다니면서 12소버린을 하루 만에 다 써버려 빈털털이가 되고, </w:t>
      </w:r>
      <w:proofErr w:type="spellStart"/>
      <w:r>
        <w:rPr>
          <w:rFonts w:ascii="Apple SD Gothic Neo" w:eastAsia="Apple SD Gothic Neo" w:hAnsi="Apple SD Gothic Neo" w:hint="eastAsia"/>
          <w:color w:val="212529"/>
          <w:sz w:val="23"/>
          <w:szCs w:val="23"/>
        </w:rPr>
        <w:t>스크러빗</w:t>
      </w:r>
      <w:proofErr w:type="spellEnd"/>
      <w:r>
        <w:rPr>
          <w:rFonts w:ascii="Apple SD Gothic Neo" w:eastAsia="Apple SD Gothic Neo" w:hAnsi="Apple SD Gothic Neo" w:hint="eastAsia"/>
          <w:color w:val="212529"/>
          <w:sz w:val="23"/>
          <w:szCs w:val="23"/>
        </w:rPr>
        <w:t xml:space="preserve"> 부인과 </w:t>
      </w:r>
      <w:proofErr w:type="spellStart"/>
      <w:r>
        <w:rPr>
          <w:rFonts w:ascii="Apple SD Gothic Neo" w:eastAsia="Apple SD Gothic Neo" w:hAnsi="Apple SD Gothic Neo" w:hint="eastAsia"/>
          <w:color w:val="212529"/>
          <w:sz w:val="23"/>
          <w:szCs w:val="23"/>
        </w:rPr>
        <w:t>블리처에게</w:t>
      </w:r>
      <w:proofErr w:type="spellEnd"/>
      <w:r>
        <w:rPr>
          <w:rFonts w:ascii="Apple SD Gothic Neo" w:eastAsia="Apple SD Gothic Neo" w:hAnsi="Apple SD Gothic Neo" w:hint="eastAsia"/>
          <w:color w:val="212529"/>
          <w:sz w:val="23"/>
          <w:szCs w:val="23"/>
        </w:rPr>
        <w:t xml:space="preserve"> 사기 계약을 당해 세탁소에서 착취 당할 위기에 빠지는 것은 물론, 초콜릿 카르텔에게 찍혀 압박을 받는 등 고난의 행군을 찍지만 꿈을 포기하지 않는다. 작중에서는 초콜릿 공부에만 전념하느라 국어 공부를 안 해 문맹이라는 설정이 추가되었다.</w:t>
      </w:r>
      <w:r>
        <w:rPr>
          <w:rFonts w:ascii="Apple SD Gothic Neo" w:eastAsia="Apple SD Gothic Neo" w:hAnsi="Apple SD Gothic Neo" w:hint="eastAsia"/>
          <w:color w:val="212529"/>
          <w:sz w:val="23"/>
          <w:szCs w:val="23"/>
        </w:rPr>
        <w:br/>
      </w:r>
      <w:r>
        <w:rPr>
          <w:rFonts w:ascii="Apple SD Gothic Neo" w:eastAsia="Apple SD Gothic Neo" w:hAnsi="Apple SD Gothic Neo" w:hint="eastAsia"/>
          <w:color w:val="212529"/>
          <w:sz w:val="23"/>
          <w:szCs w:val="23"/>
        </w:rPr>
        <w:br/>
        <w:t xml:space="preserve">다만 초콜릿 만드는 솜씨는 작중 최고로, 초콜릿 카르텔 3인방이 </w:t>
      </w:r>
      <w:proofErr w:type="spellStart"/>
      <w:r>
        <w:rPr>
          <w:rFonts w:ascii="Apple SD Gothic Neo" w:eastAsia="Apple SD Gothic Neo" w:hAnsi="Apple SD Gothic Neo" w:hint="eastAsia"/>
          <w:color w:val="212529"/>
          <w:sz w:val="23"/>
          <w:szCs w:val="23"/>
        </w:rPr>
        <w:t>웡카</w:t>
      </w:r>
      <w:proofErr w:type="spellEnd"/>
      <w:r>
        <w:rPr>
          <w:rFonts w:ascii="Apple SD Gothic Neo" w:eastAsia="Apple SD Gothic Neo" w:hAnsi="Apple SD Gothic Neo" w:hint="eastAsia"/>
          <w:color w:val="212529"/>
          <w:sz w:val="23"/>
          <w:szCs w:val="23"/>
        </w:rPr>
        <w:t xml:space="preserve"> 앞에서는 쓸데없이 복잡하게 만들었다고 혹평했지만 뒤에서는 잘 만든다며 남몰래 칭찬하거나 시민들은 물론 </w:t>
      </w:r>
      <w:proofErr w:type="spellStart"/>
      <w:r>
        <w:rPr>
          <w:rFonts w:ascii="Apple SD Gothic Neo" w:eastAsia="Apple SD Gothic Neo" w:hAnsi="Apple SD Gothic Neo" w:hint="eastAsia"/>
          <w:color w:val="212529"/>
          <w:sz w:val="23"/>
          <w:szCs w:val="23"/>
        </w:rPr>
        <w:t>웡카를</w:t>
      </w:r>
      <w:proofErr w:type="spellEnd"/>
      <w:r>
        <w:rPr>
          <w:rFonts w:ascii="Apple SD Gothic Neo" w:eastAsia="Apple SD Gothic Neo" w:hAnsi="Apple SD Gothic Neo" w:hint="eastAsia"/>
          <w:color w:val="212529"/>
          <w:sz w:val="23"/>
          <w:szCs w:val="23"/>
        </w:rPr>
        <w:t xml:space="preserve"> 쫓는 경찰들마저 초콜릿 맛을 보고 눈이 휘둥그레지는 모습을 보여준다. </w:t>
      </w:r>
      <w:proofErr w:type="spellStart"/>
      <w:r>
        <w:rPr>
          <w:rFonts w:ascii="Apple SD Gothic Neo" w:eastAsia="Apple SD Gothic Neo" w:hAnsi="Apple SD Gothic Neo" w:hint="eastAsia"/>
          <w:color w:val="212529"/>
          <w:sz w:val="23"/>
          <w:szCs w:val="23"/>
        </w:rPr>
        <w:t>애버커스도</w:t>
      </w:r>
      <w:proofErr w:type="spellEnd"/>
      <w:r>
        <w:rPr>
          <w:rFonts w:ascii="Apple SD Gothic Neo" w:eastAsia="Apple SD Gothic Neo" w:hAnsi="Apple SD Gothic Neo" w:hint="eastAsia"/>
          <w:color w:val="212529"/>
          <w:sz w:val="23"/>
          <w:szCs w:val="23"/>
        </w:rPr>
        <w:t xml:space="preserve"> </w:t>
      </w:r>
      <w:proofErr w:type="spellStart"/>
      <w:r>
        <w:rPr>
          <w:rFonts w:ascii="Apple SD Gothic Neo" w:eastAsia="Apple SD Gothic Neo" w:hAnsi="Apple SD Gothic Neo" w:hint="eastAsia"/>
          <w:color w:val="212529"/>
          <w:sz w:val="23"/>
          <w:szCs w:val="23"/>
        </w:rPr>
        <w:t>웡카와</w:t>
      </w:r>
      <w:proofErr w:type="spellEnd"/>
      <w:r>
        <w:rPr>
          <w:rFonts w:ascii="Apple SD Gothic Neo" w:eastAsia="Apple SD Gothic Neo" w:hAnsi="Apple SD Gothic Neo" w:hint="eastAsia"/>
          <w:color w:val="212529"/>
          <w:sz w:val="23"/>
          <w:szCs w:val="23"/>
        </w:rPr>
        <w:t xml:space="preserve"> 누들의 작전에 동참하지 않으려다 초콜릿을 받아먹고 바로 도와주겠다고 마음을 바꿀 정도.</w:t>
      </w:r>
    </w:p>
    <w:p w14:paraId="65544072" w14:textId="77777777" w:rsidR="0033544A" w:rsidRDefault="0033544A" w:rsidP="0033544A">
      <w:pPr>
        <w:widowControl/>
        <w:numPr>
          <w:ilvl w:val="0"/>
          <w:numId w:val="22"/>
        </w:numPr>
        <w:shd w:val="clear" w:color="auto" w:fill="FFFFFF"/>
        <w:wordWrap/>
        <w:autoSpaceDE/>
        <w:autoSpaceDN/>
        <w:spacing w:before="96" w:after="96"/>
        <w:ind w:left="1080"/>
        <w:rPr>
          <w:rFonts w:ascii="Apple SD Gothic Neo" w:eastAsia="Apple SD Gothic Neo" w:hAnsi="Apple SD Gothic Neo" w:hint="eastAsia"/>
          <w:color w:val="212529"/>
          <w:sz w:val="23"/>
          <w:szCs w:val="23"/>
        </w:rPr>
      </w:pPr>
      <w:r>
        <w:rPr>
          <w:rStyle w:val="ab"/>
          <w:rFonts w:ascii="Apple SD Gothic Neo" w:eastAsia="Apple SD Gothic Neo" w:hAnsi="Apple SD Gothic Neo" w:hint="eastAsia"/>
          <w:color w:val="212529"/>
          <w:sz w:val="23"/>
          <w:szCs w:val="23"/>
        </w:rPr>
        <w:t>누들</w:t>
      </w:r>
      <w:r>
        <w:rPr>
          <w:rFonts w:ascii="Apple SD Gothic Neo" w:eastAsia="Apple SD Gothic Neo" w:hAnsi="Apple SD Gothic Neo" w:hint="eastAsia"/>
          <w:color w:val="212529"/>
          <w:sz w:val="23"/>
          <w:szCs w:val="23"/>
        </w:rPr>
        <w:t> (</w:t>
      </w:r>
      <w:proofErr w:type="spellStart"/>
      <w:r>
        <w:rPr>
          <w:rFonts w:ascii="Apple SD Gothic Neo" w:eastAsia="Apple SD Gothic Neo" w:hAnsi="Apple SD Gothic Neo" w:hint="eastAsia"/>
          <w:color w:val="212529"/>
          <w:sz w:val="23"/>
          <w:szCs w:val="23"/>
        </w:rPr>
        <w:t>케일라</w:t>
      </w:r>
      <w:proofErr w:type="spellEnd"/>
      <w:r>
        <w:rPr>
          <w:rFonts w:ascii="Apple SD Gothic Neo" w:eastAsia="Apple SD Gothic Neo" w:hAnsi="Apple SD Gothic Neo" w:hint="eastAsia"/>
          <w:color w:val="212529"/>
          <w:sz w:val="23"/>
          <w:szCs w:val="23"/>
        </w:rPr>
        <w:t xml:space="preserve"> 레인 / </w:t>
      </w:r>
      <w:hyperlink r:id="rId24" w:tooltip="안소명" w:history="1">
        <w:r>
          <w:rPr>
            <w:rStyle w:val="aa"/>
            <w:rFonts w:ascii="Apple SD Gothic Neo" w:eastAsia="Apple SD Gothic Neo" w:hAnsi="Apple SD Gothic Neo" w:hint="eastAsia"/>
            <w:sz w:val="23"/>
            <w:szCs w:val="23"/>
          </w:rPr>
          <w:t>안소명</w:t>
        </w:r>
      </w:hyperlink>
      <w:r>
        <w:rPr>
          <w:rFonts w:ascii="Apple SD Gothic Neo" w:eastAsia="Apple SD Gothic Neo" w:hAnsi="Apple SD Gothic Neo" w:hint="eastAsia"/>
          <w:color w:val="212529"/>
          <w:sz w:val="23"/>
          <w:szCs w:val="23"/>
        </w:rPr>
        <w:t xml:space="preserve"> / </w:t>
      </w:r>
      <w:proofErr w:type="spellStart"/>
      <w:r>
        <w:rPr>
          <w:rFonts w:ascii="Apple SD Gothic Neo" w:eastAsia="Apple SD Gothic Neo" w:hAnsi="Apple SD Gothic Neo" w:hint="eastAsia"/>
          <w:color w:val="212529"/>
          <w:sz w:val="23"/>
          <w:szCs w:val="23"/>
        </w:rPr>
        <w:t>센토치히로</w:t>
      </w:r>
      <w:proofErr w:type="spellEnd"/>
      <w:r>
        <w:rPr>
          <w:rFonts w:ascii="Apple SD Gothic Neo" w:eastAsia="Apple SD Gothic Neo" w:hAnsi="Apple SD Gothic Neo" w:hint="eastAsia"/>
          <w:color w:val="212529"/>
          <w:sz w:val="23"/>
          <w:szCs w:val="23"/>
        </w:rPr>
        <w:t xml:space="preserve"> </w:t>
      </w:r>
      <w:proofErr w:type="spellStart"/>
      <w:r>
        <w:rPr>
          <w:rFonts w:ascii="Apple SD Gothic Neo" w:eastAsia="Apple SD Gothic Neo" w:hAnsi="Apple SD Gothic Neo" w:hint="eastAsia"/>
          <w:color w:val="212529"/>
          <w:sz w:val="23"/>
          <w:szCs w:val="23"/>
        </w:rPr>
        <w:t>칫치</w:t>
      </w:r>
      <w:proofErr w:type="spellEnd"/>
      <w:r>
        <w:rPr>
          <w:rFonts w:ascii="Apple SD Gothic Neo" w:eastAsia="Apple SD Gothic Neo" w:hAnsi="Apple SD Gothic Neo"/>
          <w:color w:val="212529"/>
          <w:sz w:val="23"/>
          <w:szCs w:val="23"/>
        </w:rPr>
        <w:fldChar w:fldCharType="begin"/>
      </w:r>
      <w:r>
        <w:rPr>
          <w:rFonts w:ascii="Apple SD Gothic Neo" w:eastAsia="Apple SD Gothic Neo" w:hAnsi="Apple SD Gothic Neo"/>
          <w:color w:val="212529"/>
          <w:sz w:val="23"/>
          <w:szCs w:val="23"/>
        </w:rPr>
        <w:instrText>HYPERLINK "https://namu.wiki/w/%EC%9B%A1%EC%B9%B4" \l "fn-10"</w:instrText>
      </w:r>
      <w:r>
        <w:rPr>
          <w:rFonts w:ascii="Apple SD Gothic Neo" w:eastAsia="Apple SD Gothic Neo" w:hAnsi="Apple SD Gothic Neo"/>
          <w:color w:val="212529"/>
          <w:sz w:val="23"/>
          <w:szCs w:val="23"/>
        </w:rPr>
      </w:r>
      <w:r>
        <w:rPr>
          <w:rFonts w:ascii="Apple SD Gothic Neo" w:eastAsia="Apple SD Gothic Neo" w:hAnsi="Apple SD Gothic Neo"/>
          <w:color w:val="212529"/>
          <w:sz w:val="23"/>
          <w:szCs w:val="23"/>
        </w:rPr>
        <w:fldChar w:fldCharType="separate"/>
      </w:r>
      <w:r>
        <w:rPr>
          <w:rStyle w:val="aa"/>
          <w:rFonts w:ascii="Apple SD Gothic Neo" w:eastAsia="Apple SD Gothic Neo" w:hAnsi="Apple SD Gothic Neo" w:hint="eastAsia"/>
          <w:sz w:val="18"/>
          <w:szCs w:val="18"/>
          <w:vertAlign w:val="superscript"/>
        </w:rPr>
        <w:t>[10]</w:t>
      </w:r>
      <w:r>
        <w:rPr>
          <w:rFonts w:ascii="Apple SD Gothic Neo" w:eastAsia="Apple SD Gothic Neo" w:hAnsi="Apple SD Gothic Neo"/>
          <w:color w:val="212529"/>
          <w:sz w:val="23"/>
          <w:szCs w:val="23"/>
        </w:rPr>
        <w:fldChar w:fldCharType="end"/>
      </w:r>
      <w:r>
        <w:rPr>
          <w:rFonts w:ascii="Apple SD Gothic Neo" w:eastAsia="Apple SD Gothic Neo" w:hAnsi="Apple SD Gothic Neo" w:hint="eastAsia"/>
          <w:color w:val="212529"/>
          <w:sz w:val="23"/>
          <w:szCs w:val="23"/>
        </w:rPr>
        <w:t>)</w:t>
      </w:r>
    </w:p>
    <w:p w14:paraId="6C3940C9" w14:textId="77777777" w:rsidR="0033544A" w:rsidRDefault="0033544A" w:rsidP="0033544A">
      <w:pPr>
        <w:shd w:val="clear" w:color="auto" w:fill="EEEEEE"/>
        <w:spacing w:before="96" w:after="96"/>
        <w:ind w:left="1080"/>
        <w:rPr>
          <w:rFonts w:ascii="Apple SD Gothic Neo" w:eastAsia="Apple SD Gothic Neo" w:hAnsi="Apple SD Gothic Neo" w:hint="eastAsia"/>
          <w:color w:val="212529"/>
          <w:sz w:val="23"/>
          <w:szCs w:val="23"/>
        </w:rPr>
      </w:pPr>
      <w:r>
        <w:rPr>
          <w:rStyle w:val="ab"/>
          <w:rFonts w:ascii="Apple SD Gothic Neo" w:eastAsia="Apple SD Gothic Neo" w:hAnsi="Apple SD Gothic Neo" w:hint="eastAsia"/>
          <w:color w:val="212529"/>
          <w:sz w:val="23"/>
          <w:szCs w:val="23"/>
        </w:rPr>
        <w:t xml:space="preserve">항상 욕심쟁이가 </w:t>
      </w:r>
      <w:proofErr w:type="spellStart"/>
      <w:r>
        <w:rPr>
          <w:rStyle w:val="ab"/>
          <w:rFonts w:ascii="Apple SD Gothic Neo" w:eastAsia="Apple SD Gothic Neo" w:hAnsi="Apple SD Gothic Neo" w:hint="eastAsia"/>
          <w:color w:val="212529"/>
          <w:sz w:val="23"/>
          <w:szCs w:val="23"/>
        </w:rPr>
        <w:t>가난쟁이를</w:t>
      </w:r>
      <w:proofErr w:type="spellEnd"/>
      <w:r>
        <w:rPr>
          <w:rStyle w:val="ab"/>
          <w:rFonts w:ascii="Apple SD Gothic Neo" w:eastAsia="Apple SD Gothic Neo" w:hAnsi="Apple SD Gothic Neo" w:hint="eastAsia"/>
          <w:color w:val="212529"/>
          <w:sz w:val="23"/>
          <w:szCs w:val="23"/>
        </w:rPr>
        <w:t xml:space="preserve"> 이겨, 윌리. 그게 세상의 이치야.</w:t>
      </w:r>
    </w:p>
    <w:p w14:paraId="6B774405" w14:textId="77777777" w:rsidR="0033544A" w:rsidRDefault="0033544A" w:rsidP="0033544A">
      <w:pPr>
        <w:shd w:val="clear" w:color="auto" w:fill="FFFFFF"/>
        <w:spacing w:before="96" w:after="96"/>
        <w:ind w:left="1080"/>
        <w:rPr>
          <w:rFonts w:ascii="Apple SD Gothic Neo" w:eastAsia="Apple SD Gothic Neo" w:hAnsi="Apple SD Gothic Neo" w:hint="eastAsia"/>
          <w:color w:val="212529"/>
          <w:sz w:val="23"/>
          <w:szCs w:val="23"/>
        </w:rPr>
      </w:pPr>
      <w:proofErr w:type="spellStart"/>
      <w:r>
        <w:rPr>
          <w:rFonts w:ascii="Apple SD Gothic Neo" w:eastAsia="Apple SD Gothic Neo" w:hAnsi="Apple SD Gothic Neo" w:hint="eastAsia"/>
          <w:color w:val="212529"/>
          <w:sz w:val="23"/>
          <w:szCs w:val="23"/>
        </w:rPr>
        <w:t>스크러빗</w:t>
      </w:r>
      <w:proofErr w:type="spellEnd"/>
      <w:r>
        <w:rPr>
          <w:rFonts w:ascii="Apple SD Gothic Neo" w:eastAsia="Apple SD Gothic Neo" w:hAnsi="Apple SD Gothic Neo" w:hint="eastAsia"/>
          <w:color w:val="212529"/>
          <w:sz w:val="23"/>
          <w:szCs w:val="23"/>
        </w:rPr>
        <w:t xml:space="preserve"> 부인의 수양딸인 소녀. 그러나 가족이 맞나 싶을 정도로 매우 박한 대우를 받으며 착취당하고 있다. 여관에 묵고 가려는 </w:t>
      </w:r>
      <w:proofErr w:type="spellStart"/>
      <w:r>
        <w:rPr>
          <w:rFonts w:ascii="Apple SD Gothic Neo" w:eastAsia="Apple SD Gothic Neo" w:hAnsi="Apple SD Gothic Neo" w:hint="eastAsia"/>
          <w:color w:val="212529"/>
          <w:sz w:val="23"/>
          <w:szCs w:val="23"/>
        </w:rPr>
        <w:t>웡카에게</w:t>
      </w:r>
      <w:proofErr w:type="spellEnd"/>
      <w:r>
        <w:rPr>
          <w:rFonts w:ascii="Apple SD Gothic Neo" w:eastAsia="Apple SD Gothic Neo" w:hAnsi="Apple SD Gothic Neo" w:hint="eastAsia"/>
          <w:color w:val="212529"/>
          <w:sz w:val="23"/>
          <w:szCs w:val="23"/>
        </w:rPr>
        <w:t xml:space="preserve"> 계약서를 잘 읽어 보라고 경고하지만 </w:t>
      </w:r>
      <w:proofErr w:type="spellStart"/>
      <w:r>
        <w:rPr>
          <w:rFonts w:ascii="Apple SD Gothic Neo" w:eastAsia="Apple SD Gothic Neo" w:hAnsi="Apple SD Gothic Neo" w:hint="eastAsia"/>
          <w:color w:val="212529"/>
          <w:sz w:val="23"/>
          <w:szCs w:val="23"/>
        </w:rPr>
        <w:t>웡카가</w:t>
      </w:r>
      <w:proofErr w:type="spellEnd"/>
      <w:r>
        <w:rPr>
          <w:rFonts w:ascii="Apple SD Gothic Neo" w:eastAsia="Apple SD Gothic Neo" w:hAnsi="Apple SD Gothic Neo" w:hint="eastAsia"/>
          <w:color w:val="212529"/>
          <w:sz w:val="23"/>
          <w:szCs w:val="23"/>
        </w:rPr>
        <w:t xml:space="preserve"> 문맹이라 헛수고로 돌아간 걸로도 모자라 </w:t>
      </w:r>
      <w:proofErr w:type="spellStart"/>
      <w:r>
        <w:rPr>
          <w:rFonts w:ascii="Apple SD Gothic Neo" w:eastAsia="Apple SD Gothic Neo" w:hAnsi="Apple SD Gothic Neo" w:hint="eastAsia"/>
          <w:color w:val="212529"/>
          <w:sz w:val="23"/>
          <w:szCs w:val="23"/>
        </w:rPr>
        <w:t>스크러빗</w:t>
      </w:r>
      <w:proofErr w:type="spellEnd"/>
      <w:r>
        <w:rPr>
          <w:rFonts w:ascii="Apple SD Gothic Neo" w:eastAsia="Apple SD Gothic Neo" w:hAnsi="Apple SD Gothic Neo" w:hint="eastAsia"/>
          <w:color w:val="212529"/>
          <w:sz w:val="23"/>
          <w:szCs w:val="23"/>
        </w:rPr>
        <w:t xml:space="preserve"> 부인에게 들켜 다락방에 갇히기까지 한다. 힘들게 자라 일찍 철이 들어 현실적이고 까칠한 성격이지만 </w:t>
      </w:r>
      <w:r>
        <w:rPr>
          <w:rFonts w:ascii="Apple SD Gothic Neo" w:eastAsia="Apple SD Gothic Neo" w:hAnsi="Apple SD Gothic Neo" w:hint="eastAsia"/>
          <w:color w:val="212529"/>
          <w:sz w:val="23"/>
          <w:szCs w:val="23"/>
        </w:rPr>
        <w:lastRenderedPageBreak/>
        <w:t xml:space="preserve">때묻지 않은 </w:t>
      </w:r>
      <w:proofErr w:type="spellStart"/>
      <w:r>
        <w:rPr>
          <w:rFonts w:ascii="Apple SD Gothic Neo" w:eastAsia="Apple SD Gothic Neo" w:hAnsi="Apple SD Gothic Neo" w:hint="eastAsia"/>
          <w:color w:val="212529"/>
          <w:sz w:val="23"/>
          <w:szCs w:val="23"/>
        </w:rPr>
        <w:t>웡카에게</w:t>
      </w:r>
      <w:proofErr w:type="spellEnd"/>
      <w:r>
        <w:rPr>
          <w:rFonts w:ascii="Apple SD Gothic Neo" w:eastAsia="Apple SD Gothic Neo" w:hAnsi="Apple SD Gothic Neo" w:hint="eastAsia"/>
          <w:color w:val="212529"/>
          <w:sz w:val="23"/>
          <w:szCs w:val="23"/>
        </w:rPr>
        <w:t xml:space="preserve"> 감화되어 그를 도와주게 된다.</w:t>
      </w:r>
      <w:r>
        <w:rPr>
          <w:rFonts w:ascii="Apple SD Gothic Neo" w:eastAsia="Apple SD Gothic Neo" w:hAnsi="Apple SD Gothic Neo" w:hint="eastAsia"/>
          <w:color w:val="212529"/>
          <w:sz w:val="23"/>
          <w:szCs w:val="23"/>
        </w:rPr>
        <w:br/>
      </w:r>
      <w:r>
        <w:rPr>
          <w:rFonts w:ascii="Apple SD Gothic Neo" w:eastAsia="Apple SD Gothic Neo" w:hAnsi="Apple SD Gothic Neo" w:hint="eastAsia"/>
          <w:color w:val="212529"/>
          <w:sz w:val="23"/>
          <w:szCs w:val="23"/>
        </w:rPr>
        <w:br/>
        <w:t xml:space="preserve">여담으로 작중에서의 모습을 보면 원작의 주인공 찰리 </w:t>
      </w:r>
      <w:proofErr w:type="spellStart"/>
      <w:r>
        <w:rPr>
          <w:rFonts w:ascii="Apple SD Gothic Neo" w:eastAsia="Apple SD Gothic Neo" w:hAnsi="Apple SD Gothic Neo" w:hint="eastAsia"/>
          <w:color w:val="212529"/>
          <w:sz w:val="23"/>
          <w:szCs w:val="23"/>
        </w:rPr>
        <w:t>버켓에서</w:t>
      </w:r>
      <w:proofErr w:type="spellEnd"/>
      <w:r>
        <w:rPr>
          <w:rFonts w:ascii="Apple SD Gothic Neo" w:eastAsia="Apple SD Gothic Neo" w:hAnsi="Apple SD Gothic Neo" w:hint="eastAsia"/>
          <w:color w:val="212529"/>
          <w:sz w:val="23"/>
          <w:szCs w:val="23"/>
        </w:rPr>
        <w:t xml:space="preserve"> 따온 요소가 많으며, 2005년작 윌리 </w:t>
      </w:r>
      <w:proofErr w:type="spellStart"/>
      <w:r>
        <w:rPr>
          <w:rFonts w:ascii="Apple SD Gothic Neo" w:eastAsia="Apple SD Gothic Neo" w:hAnsi="Apple SD Gothic Neo" w:hint="eastAsia"/>
          <w:color w:val="212529"/>
          <w:sz w:val="23"/>
          <w:szCs w:val="23"/>
        </w:rPr>
        <w:t>웡카와도</w:t>
      </w:r>
      <w:proofErr w:type="spellEnd"/>
      <w:r>
        <w:rPr>
          <w:rFonts w:ascii="Apple SD Gothic Neo" w:eastAsia="Apple SD Gothic Neo" w:hAnsi="Apple SD Gothic Neo" w:hint="eastAsia"/>
          <w:color w:val="212529"/>
          <w:sz w:val="23"/>
          <w:szCs w:val="23"/>
        </w:rPr>
        <w:t xml:space="preserve"> 유사한 부분이 많다.</w:t>
      </w:r>
      <w:r>
        <w:rPr>
          <w:rFonts w:ascii="Apple SD Gothic Neo" w:eastAsia="Apple SD Gothic Neo" w:hAnsi="Apple SD Gothic Neo"/>
          <w:color w:val="212529"/>
          <w:sz w:val="23"/>
          <w:szCs w:val="23"/>
        </w:rPr>
        <w:fldChar w:fldCharType="begin"/>
      </w:r>
      <w:r>
        <w:rPr>
          <w:rFonts w:ascii="Apple SD Gothic Neo" w:eastAsia="Apple SD Gothic Neo" w:hAnsi="Apple SD Gothic Neo"/>
          <w:color w:val="212529"/>
          <w:sz w:val="23"/>
          <w:szCs w:val="23"/>
        </w:rPr>
        <w:instrText>HYPERLINK "https://namu.wiki/w/%EC%9B%A1%EC%B9%B4" \l "fn-11"</w:instrText>
      </w:r>
      <w:r>
        <w:rPr>
          <w:rFonts w:ascii="Apple SD Gothic Neo" w:eastAsia="Apple SD Gothic Neo" w:hAnsi="Apple SD Gothic Neo"/>
          <w:color w:val="212529"/>
          <w:sz w:val="23"/>
          <w:szCs w:val="23"/>
        </w:rPr>
      </w:r>
      <w:r>
        <w:rPr>
          <w:rFonts w:ascii="Apple SD Gothic Neo" w:eastAsia="Apple SD Gothic Neo" w:hAnsi="Apple SD Gothic Neo"/>
          <w:color w:val="212529"/>
          <w:sz w:val="23"/>
          <w:szCs w:val="23"/>
        </w:rPr>
        <w:fldChar w:fldCharType="separate"/>
      </w:r>
      <w:r>
        <w:rPr>
          <w:rStyle w:val="aa"/>
          <w:rFonts w:ascii="Apple SD Gothic Neo" w:eastAsia="Apple SD Gothic Neo" w:hAnsi="Apple SD Gothic Neo" w:hint="eastAsia"/>
          <w:sz w:val="18"/>
          <w:szCs w:val="18"/>
          <w:vertAlign w:val="superscript"/>
        </w:rPr>
        <w:t>[11]</w:t>
      </w:r>
      <w:r>
        <w:rPr>
          <w:rFonts w:ascii="Apple SD Gothic Neo" w:eastAsia="Apple SD Gothic Neo" w:hAnsi="Apple SD Gothic Neo"/>
          <w:color w:val="212529"/>
          <w:sz w:val="23"/>
          <w:szCs w:val="23"/>
        </w:rPr>
        <w:fldChar w:fldCharType="end"/>
      </w:r>
      <w:r>
        <w:rPr>
          <w:rFonts w:ascii="Apple SD Gothic Neo" w:eastAsia="Apple SD Gothic Neo" w:hAnsi="Apple SD Gothic Neo" w:hint="eastAsia"/>
          <w:color w:val="212529"/>
          <w:sz w:val="23"/>
          <w:szCs w:val="23"/>
        </w:rPr>
        <w:t> 또한 일부 관객들은 책을 좋아하는 성격인 것과 어머니가 도서관에서 근무하는 것 등을 근거로 누들이 나중에 자라서 새 이름을 짓고 </w:t>
      </w:r>
      <w:hyperlink r:id="rId25" w:tooltip="로알드 달의 뮤지컬 마틸다" w:history="1">
        <w:r>
          <w:rPr>
            <w:rStyle w:val="aa"/>
            <w:rFonts w:ascii="Apple SD Gothic Neo" w:eastAsia="Apple SD Gothic Neo" w:hAnsi="Apple SD Gothic Neo" w:hint="eastAsia"/>
            <w:sz w:val="23"/>
            <w:szCs w:val="23"/>
          </w:rPr>
          <w:t>로알드 달의 뮤지컬 마틸다</w:t>
        </w:r>
      </w:hyperlink>
      <w:r>
        <w:rPr>
          <w:rFonts w:ascii="Apple SD Gothic Neo" w:eastAsia="Apple SD Gothic Neo" w:hAnsi="Apple SD Gothic Neo" w:hint="eastAsia"/>
          <w:color w:val="212529"/>
          <w:sz w:val="23"/>
          <w:szCs w:val="23"/>
        </w:rPr>
        <w:t xml:space="preserve">에 등장하는 도서관 사서인 </w:t>
      </w:r>
      <w:proofErr w:type="spellStart"/>
      <w:r>
        <w:rPr>
          <w:rFonts w:ascii="Apple SD Gothic Neo" w:eastAsia="Apple SD Gothic Neo" w:hAnsi="Apple SD Gothic Neo" w:hint="eastAsia"/>
          <w:color w:val="212529"/>
          <w:sz w:val="23"/>
          <w:szCs w:val="23"/>
        </w:rPr>
        <w:t>펠프스</w:t>
      </w:r>
      <w:proofErr w:type="spellEnd"/>
      <w:r>
        <w:rPr>
          <w:rFonts w:ascii="Apple SD Gothic Neo" w:eastAsia="Apple SD Gothic Neo" w:hAnsi="Apple SD Gothic Neo" w:hint="eastAsia"/>
          <w:color w:val="212529"/>
          <w:sz w:val="23"/>
          <w:szCs w:val="23"/>
        </w:rPr>
        <w:t xml:space="preserve"> 부인이 되는 것 </w:t>
      </w:r>
      <w:proofErr w:type="spellStart"/>
      <w:r>
        <w:rPr>
          <w:rFonts w:ascii="Apple SD Gothic Neo" w:eastAsia="Apple SD Gothic Neo" w:hAnsi="Apple SD Gothic Neo" w:hint="eastAsia"/>
          <w:color w:val="212529"/>
          <w:sz w:val="23"/>
          <w:szCs w:val="23"/>
        </w:rPr>
        <w:t>아니냐고</w:t>
      </w:r>
      <w:proofErr w:type="spellEnd"/>
      <w:r>
        <w:rPr>
          <w:rFonts w:ascii="Apple SD Gothic Neo" w:eastAsia="Apple SD Gothic Neo" w:hAnsi="Apple SD Gothic Neo" w:hint="eastAsia"/>
          <w:color w:val="212529"/>
          <w:sz w:val="23"/>
          <w:szCs w:val="23"/>
        </w:rPr>
        <w:t xml:space="preserve"> 추측하기도 한다.</w:t>
      </w:r>
      <w:r>
        <w:rPr>
          <w:rFonts w:ascii="Apple SD Gothic Neo" w:eastAsia="Apple SD Gothic Neo" w:hAnsi="Apple SD Gothic Neo"/>
          <w:color w:val="212529"/>
          <w:sz w:val="23"/>
          <w:szCs w:val="23"/>
        </w:rPr>
        <w:fldChar w:fldCharType="begin"/>
      </w:r>
      <w:r>
        <w:rPr>
          <w:rFonts w:ascii="Apple SD Gothic Neo" w:eastAsia="Apple SD Gothic Neo" w:hAnsi="Apple SD Gothic Neo"/>
          <w:color w:val="212529"/>
          <w:sz w:val="23"/>
          <w:szCs w:val="23"/>
        </w:rPr>
        <w:instrText>HYPERLINK "https://namu.wiki/w/%EC%9B%A1%EC%B9%B4" \l "fn-12"</w:instrText>
      </w:r>
      <w:r>
        <w:rPr>
          <w:rFonts w:ascii="Apple SD Gothic Neo" w:eastAsia="Apple SD Gothic Neo" w:hAnsi="Apple SD Gothic Neo"/>
          <w:color w:val="212529"/>
          <w:sz w:val="23"/>
          <w:szCs w:val="23"/>
        </w:rPr>
      </w:r>
      <w:r>
        <w:rPr>
          <w:rFonts w:ascii="Apple SD Gothic Neo" w:eastAsia="Apple SD Gothic Neo" w:hAnsi="Apple SD Gothic Neo"/>
          <w:color w:val="212529"/>
          <w:sz w:val="23"/>
          <w:szCs w:val="23"/>
        </w:rPr>
        <w:fldChar w:fldCharType="separate"/>
      </w:r>
      <w:r>
        <w:rPr>
          <w:rStyle w:val="aa"/>
          <w:rFonts w:ascii="Apple SD Gothic Neo" w:eastAsia="Apple SD Gothic Neo" w:hAnsi="Apple SD Gothic Neo" w:hint="eastAsia"/>
          <w:sz w:val="18"/>
          <w:szCs w:val="18"/>
          <w:vertAlign w:val="superscript"/>
        </w:rPr>
        <w:t>[12]</w:t>
      </w:r>
      <w:r>
        <w:rPr>
          <w:rFonts w:ascii="Apple SD Gothic Neo" w:eastAsia="Apple SD Gothic Neo" w:hAnsi="Apple SD Gothic Neo"/>
          <w:color w:val="212529"/>
          <w:sz w:val="23"/>
          <w:szCs w:val="23"/>
        </w:rPr>
        <w:fldChar w:fldCharType="end"/>
      </w:r>
    </w:p>
    <w:p w14:paraId="59796E53" w14:textId="77777777" w:rsidR="0033544A" w:rsidRDefault="0033544A" w:rsidP="0033544A">
      <w:pPr>
        <w:pStyle w:val="3"/>
        <w:pBdr>
          <w:bottom w:val="single" w:sz="6" w:space="4" w:color="CCCCCC"/>
        </w:pBdr>
        <w:shd w:val="clear" w:color="auto" w:fill="FFFFFF"/>
        <w:spacing w:before="288" w:after="192"/>
        <w:rPr>
          <w:rFonts w:ascii="Apple SD Gothic Neo" w:eastAsia="Apple SD Gothic Neo" w:hAnsi="Apple SD Gothic Neo" w:hint="eastAsia"/>
          <w:color w:val="212529"/>
          <w:sz w:val="37"/>
          <w:szCs w:val="37"/>
        </w:rPr>
      </w:pPr>
      <w:hyperlink r:id="rId26" w:anchor="toc" w:history="1">
        <w:r>
          <w:rPr>
            <w:rStyle w:val="aa"/>
            <w:rFonts w:ascii="Apple SD Gothic Neo" w:eastAsia="Apple SD Gothic Neo" w:hAnsi="Apple SD Gothic Neo" w:hint="eastAsia"/>
            <w:sz w:val="37"/>
            <w:szCs w:val="37"/>
          </w:rPr>
          <w:t>6.2.</w:t>
        </w:r>
      </w:hyperlink>
      <w:r>
        <w:rPr>
          <w:rFonts w:ascii="Apple SD Gothic Neo" w:eastAsia="Apple SD Gothic Neo" w:hAnsi="Apple SD Gothic Neo" w:hint="eastAsia"/>
          <w:color w:val="212529"/>
          <w:sz w:val="37"/>
          <w:szCs w:val="37"/>
        </w:rPr>
        <w:t> </w:t>
      </w:r>
      <w:proofErr w:type="spellStart"/>
      <w:r>
        <w:rPr>
          <w:rFonts w:ascii="Apple SD Gothic Neo" w:eastAsia="Apple SD Gothic Neo" w:hAnsi="Apple SD Gothic Neo" w:hint="eastAsia"/>
          <w:color w:val="212529"/>
          <w:sz w:val="37"/>
          <w:szCs w:val="37"/>
        </w:rPr>
        <w:t>스크러빗</w:t>
      </w:r>
      <w:proofErr w:type="spellEnd"/>
      <w:r>
        <w:rPr>
          <w:rFonts w:ascii="Apple SD Gothic Neo" w:eastAsia="Apple SD Gothic Neo" w:hAnsi="Apple SD Gothic Neo" w:hint="eastAsia"/>
          <w:color w:val="212529"/>
          <w:sz w:val="37"/>
          <w:szCs w:val="37"/>
        </w:rPr>
        <w:t xml:space="preserve"> 세탁소 직원들</w:t>
      </w:r>
      <w:hyperlink r:id="rId27" w:history="1">
        <w:r>
          <w:rPr>
            <w:rStyle w:val="aa"/>
            <w:rFonts w:ascii="Apple SD Gothic Neo" w:eastAsia="Apple SD Gothic Neo" w:hAnsi="Apple SD Gothic Neo" w:hint="eastAsia"/>
            <w:sz w:val="37"/>
            <w:szCs w:val="37"/>
          </w:rPr>
          <w:t>[편집]</w:t>
        </w:r>
      </w:hyperlink>
    </w:p>
    <w:p w14:paraId="228A3F65" w14:textId="77777777" w:rsidR="0033544A" w:rsidRDefault="0033544A" w:rsidP="0033544A">
      <w:pPr>
        <w:widowControl/>
        <w:numPr>
          <w:ilvl w:val="0"/>
          <w:numId w:val="23"/>
        </w:numPr>
        <w:shd w:val="clear" w:color="auto" w:fill="FFFFFF"/>
        <w:wordWrap/>
        <w:autoSpaceDE/>
        <w:autoSpaceDN/>
        <w:spacing w:before="96" w:after="96"/>
        <w:ind w:left="1080"/>
        <w:rPr>
          <w:rFonts w:ascii="Apple SD Gothic Neo" w:eastAsia="Apple SD Gothic Neo" w:hAnsi="Apple SD Gothic Neo" w:hint="eastAsia"/>
          <w:color w:val="212529"/>
          <w:sz w:val="23"/>
          <w:szCs w:val="23"/>
        </w:rPr>
      </w:pPr>
      <w:proofErr w:type="spellStart"/>
      <w:r>
        <w:rPr>
          <w:rStyle w:val="ab"/>
          <w:rFonts w:ascii="Apple SD Gothic Neo" w:eastAsia="Apple SD Gothic Neo" w:hAnsi="Apple SD Gothic Neo" w:hint="eastAsia"/>
          <w:color w:val="212529"/>
          <w:sz w:val="23"/>
          <w:szCs w:val="23"/>
        </w:rPr>
        <w:t>스크러빗</w:t>
      </w:r>
      <w:proofErr w:type="spellEnd"/>
      <w:r>
        <w:rPr>
          <w:rStyle w:val="ab"/>
          <w:rFonts w:ascii="Apple SD Gothic Neo" w:eastAsia="Apple SD Gothic Neo" w:hAnsi="Apple SD Gothic Neo" w:hint="eastAsia"/>
          <w:color w:val="212529"/>
          <w:sz w:val="23"/>
          <w:szCs w:val="23"/>
        </w:rPr>
        <w:t xml:space="preserve"> 부인</w:t>
      </w:r>
      <w:r>
        <w:rPr>
          <w:rFonts w:ascii="Apple SD Gothic Neo" w:eastAsia="Apple SD Gothic Neo" w:hAnsi="Apple SD Gothic Neo" w:hint="eastAsia"/>
          <w:color w:val="212529"/>
          <w:sz w:val="23"/>
          <w:szCs w:val="23"/>
        </w:rPr>
        <w:t> (</w:t>
      </w:r>
      <w:hyperlink r:id="rId28" w:tooltip="올리비아 콜먼" w:history="1">
        <w:r>
          <w:rPr>
            <w:rStyle w:val="aa"/>
            <w:rFonts w:ascii="Apple SD Gothic Neo" w:eastAsia="Apple SD Gothic Neo" w:hAnsi="Apple SD Gothic Neo" w:hint="eastAsia"/>
            <w:sz w:val="23"/>
            <w:szCs w:val="23"/>
          </w:rPr>
          <w:t>올리비아 콜먼</w:t>
        </w:r>
      </w:hyperlink>
      <w:r>
        <w:rPr>
          <w:rFonts w:ascii="Apple SD Gothic Neo" w:eastAsia="Apple SD Gothic Neo" w:hAnsi="Apple SD Gothic Neo" w:hint="eastAsia"/>
          <w:color w:val="212529"/>
          <w:sz w:val="23"/>
          <w:szCs w:val="23"/>
        </w:rPr>
        <w:t> / </w:t>
      </w:r>
      <w:hyperlink r:id="rId29" w:tooltip="전숙경" w:history="1">
        <w:r>
          <w:rPr>
            <w:rStyle w:val="aa"/>
            <w:rFonts w:ascii="Apple SD Gothic Neo" w:eastAsia="Apple SD Gothic Neo" w:hAnsi="Apple SD Gothic Neo" w:hint="eastAsia"/>
            <w:sz w:val="23"/>
            <w:szCs w:val="23"/>
          </w:rPr>
          <w:t>전숙경</w:t>
        </w:r>
      </w:hyperlink>
      <w:r>
        <w:rPr>
          <w:rFonts w:ascii="Apple SD Gothic Neo" w:eastAsia="Apple SD Gothic Neo" w:hAnsi="Apple SD Gothic Neo" w:hint="eastAsia"/>
          <w:color w:val="212529"/>
          <w:sz w:val="23"/>
          <w:szCs w:val="23"/>
        </w:rPr>
        <w:t> / </w:t>
      </w:r>
      <w:hyperlink r:id="rId30" w:tooltip="마츠모토 리카" w:history="1">
        <w:r>
          <w:rPr>
            <w:rStyle w:val="aa"/>
            <w:rFonts w:ascii="Apple SD Gothic Neo" w:eastAsia="Apple SD Gothic Neo" w:hAnsi="Apple SD Gothic Neo" w:hint="eastAsia"/>
            <w:sz w:val="23"/>
            <w:szCs w:val="23"/>
          </w:rPr>
          <w:t>마츠모토 리카</w:t>
        </w:r>
      </w:hyperlink>
      <w:r>
        <w:rPr>
          <w:rFonts w:ascii="Apple SD Gothic Neo" w:eastAsia="Apple SD Gothic Neo" w:hAnsi="Apple SD Gothic Neo" w:hint="eastAsia"/>
          <w:color w:val="212529"/>
          <w:sz w:val="23"/>
          <w:szCs w:val="23"/>
        </w:rPr>
        <w:t>)</w:t>
      </w:r>
      <w:r>
        <w:rPr>
          <w:rFonts w:ascii="Apple SD Gothic Neo" w:eastAsia="Apple SD Gothic Neo" w:hAnsi="Apple SD Gothic Neo" w:hint="eastAsia"/>
          <w:color w:val="212529"/>
          <w:sz w:val="23"/>
          <w:szCs w:val="23"/>
        </w:rPr>
        <w:br/>
        <w:t xml:space="preserve">이름의 유래는 'Scrub it'(박박 문질러). 여관 겸 세탁소 주인이지만 상당히 속물적인 인간으로, 방문하는 투숙객들에게 사기 계약을 맺게 해 </w:t>
      </w:r>
      <w:proofErr w:type="spellStart"/>
      <w:r>
        <w:rPr>
          <w:rFonts w:ascii="Apple SD Gothic Neo" w:eastAsia="Apple SD Gothic Neo" w:hAnsi="Apple SD Gothic Neo" w:hint="eastAsia"/>
          <w:color w:val="212529"/>
          <w:sz w:val="23"/>
          <w:szCs w:val="23"/>
        </w:rPr>
        <w:t>덤탱이를</w:t>
      </w:r>
      <w:proofErr w:type="spellEnd"/>
      <w:r>
        <w:rPr>
          <w:rFonts w:ascii="Apple SD Gothic Neo" w:eastAsia="Apple SD Gothic Neo" w:hAnsi="Apple SD Gothic Neo" w:hint="eastAsia"/>
          <w:color w:val="212529"/>
          <w:sz w:val="23"/>
          <w:szCs w:val="23"/>
        </w:rPr>
        <w:t xml:space="preserve"> 씌운 뒤,</w:t>
      </w:r>
      <w:hyperlink r:id="rId31" w:anchor="fn-13" w:history="1">
        <w:r>
          <w:rPr>
            <w:rStyle w:val="aa"/>
            <w:rFonts w:ascii="Apple SD Gothic Neo" w:eastAsia="Apple SD Gothic Neo" w:hAnsi="Apple SD Gothic Neo" w:hint="eastAsia"/>
            <w:sz w:val="18"/>
            <w:szCs w:val="18"/>
            <w:vertAlign w:val="superscript"/>
          </w:rPr>
          <w:t>[13]</w:t>
        </w:r>
      </w:hyperlink>
      <w:r>
        <w:rPr>
          <w:rFonts w:ascii="Apple SD Gothic Neo" w:eastAsia="Apple SD Gothic Neo" w:hAnsi="Apple SD Gothic Neo" w:hint="eastAsia"/>
          <w:color w:val="212529"/>
          <w:sz w:val="23"/>
          <w:szCs w:val="23"/>
        </w:rPr>
        <w:t> 세탁소에 가둬놓고 </w:t>
      </w:r>
      <w:hyperlink r:id="rId32" w:tooltip="노예" w:history="1">
        <w:r>
          <w:rPr>
            <w:rStyle w:val="aa"/>
            <w:rFonts w:ascii="Apple SD Gothic Neo" w:eastAsia="Apple SD Gothic Neo" w:hAnsi="Apple SD Gothic Neo" w:hint="eastAsia"/>
            <w:sz w:val="23"/>
            <w:szCs w:val="23"/>
          </w:rPr>
          <w:t>노동력을 착취하고 있다.</w:t>
        </w:r>
      </w:hyperlink>
      <w:r>
        <w:rPr>
          <w:rFonts w:ascii="Apple SD Gothic Neo" w:eastAsia="Apple SD Gothic Neo" w:hAnsi="Apple SD Gothic Neo" w:hint="eastAsia"/>
          <w:color w:val="212529"/>
          <w:sz w:val="23"/>
          <w:szCs w:val="23"/>
        </w:rPr>
        <w:t xml:space="preserve"> 수양딸인 누들도 부려 먹거나 심기를 거스르면 다락방에 가두는 등 </w:t>
      </w:r>
      <w:proofErr w:type="spellStart"/>
      <w:r>
        <w:rPr>
          <w:rFonts w:ascii="Apple SD Gothic Neo" w:eastAsia="Apple SD Gothic Neo" w:hAnsi="Apple SD Gothic Neo" w:hint="eastAsia"/>
          <w:color w:val="212529"/>
          <w:sz w:val="23"/>
          <w:szCs w:val="23"/>
        </w:rPr>
        <w:t>슬러그워스</w:t>
      </w:r>
      <w:proofErr w:type="spellEnd"/>
      <w:r>
        <w:rPr>
          <w:rFonts w:ascii="Apple SD Gothic Neo" w:eastAsia="Apple SD Gothic Neo" w:hAnsi="Apple SD Gothic Neo" w:hint="eastAsia"/>
          <w:color w:val="212529"/>
          <w:sz w:val="23"/>
          <w:szCs w:val="23"/>
        </w:rPr>
        <w:t xml:space="preserve"> 못지않게 악인인 인물. 신데렐라 스타일 </w:t>
      </w:r>
      <w:hyperlink r:id="rId33" w:tooltip="승강혼" w:history="1">
        <w:r>
          <w:rPr>
            <w:rStyle w:val="aa"/>
            <w:rFonts w:ascii="Apple SD Gothic Neo" w:eastAsia="Apple SD Gothic Neo" w:hAnsi="Apple SD Gothic Neo" w:hint="eastAsia"/>
            <w:sz w:val="23"/>
            <w:szCs w:val="23"/>
          </w:rPr>
          <w:t>승강혼</w:t>
        </w:r>
      </w:hyperlink>
      <w:r>
        <w:rPr>
          <w:rFonts w:ascii="Apple SD Gothic Neo" w:eastAsia="Apple SD Gothic Neo" w:hAnsi="Apple SD Gothic Neo" w:hint="eastAsia"/>
          <w:color w:val="212529"/>
          <w:sz w:val="23"/>
          <w:szCs w:val="23"/>
        </w:rPr>
        <w:t xml:space="preserve">을 꿈꾸는지 동업자인 </w:t>
      </w:r>
      <w:proofErr w:type="spellStart"/>
      <w:r>
        <w:rPr>
          <w:rFonts w:ascii="Apple SD Gothic Neo" w:eastAsia="Apple SD Gothic Neo" w:hAnsi="Apple SD Gothic Neo" w:hint="eastAsia"/>
          <w:color w:val="212529"/>
          <w:sz w:val="23"/>
          <w:szCs w:val="23"/>
        </w:rPr>
        <w:t>블리처를</w:t>
      </w:r>
      <w:proofErr w:type="spellEnd"/>
      <w:r>
        <w:rPr>
          <w:rFonts w:ascii="Apple SD Gothic Neo" w:eastAsia="Apple SD Gothic Neo" w:hAnsi="Apple SD Gothic Neo" w:hint="eastAsia"/>
          <w:color w:val="212529"/>
          <w:sz w:val="23"/>
          <w:szCs w:val="23"/>
        </w:rPr>
        <w:t xml:space="preserve"> 촌놈이라며 무시했으나 그가 독일의 </w:t>
      </w:r>
      <w:hyperlink r:id="rId34" w:tooltip="바이에른 가문" w:history="1">
        <w:r>
          <w:rPr>
            <w:rStyle w:val="aa"/>
            <w:rFonts w:ascii="Apple SD Gothic Neo" w:eastAsia="Apple SD Gothic Neo" w:hAnsi="Apple SD Gothic Neo" w:hint="eastAsia"/>
            <w:sz w:val="23"/>
            <w:szCs w:val="23"/>
          </w:rPr>
          <w:t>바이에른 가문</w:t>
        </w:r>
      </w:hyperlink>
      <w:r>
        <w:rPr>
          <w:rFonts w:ascii="Apple SD Gothic Neo" w:eastAsia="Apple SD Gothic Neo" w:hAnsi="Apple SD Gothic Neo" w:hint="eastAsia"/>
          <w:color w:val="212529"/>
          <w:sz w:val="23"/>
          <w:szCs w:val="23"/>
        </w:rPr>
        <w:t> 출신 귀족이라고 생각하여 사랑에 빠지게 된다.</w:t>
      </w:r>
      <w:r>
        <w:rPr>
          <w:rFonts w:ascii="Apple SD Gothic Neo" w:eastAsia="Apple SD Gothic Neo" w:hAnsi="Apple SD Gothic Neo"/>
          <w:color w:val="212529"/>
          <w:sz w:val="23"/>
          <w:szCs w:val="23"/>
        </w:rPr>
        <w:fldChar w:fldCharType="begin"/>
      </w:r>
      <w:r>
        <w:rPr>
          <w:rFonts w:ascii="Apple SD Gothic Neo" w:eastAsia="Apple SD Gothic Neo" w:hAnsi="Apple SD Gothic Neo"/>
          <w:color w:val="212529"/>
          <w:sz w:val="23"/>
          <w:szCs w:val="23"/>
        </w:rPr>
        <w:instrText>HYPERLINK "https://namu.wiki/w/%EC%9B%A1%EC%B9%B4" \l "fn-14"</w:instrText>
      </w:r>
      <w:r>
        <w:rPr>
          <w:rFonts w:ascii="Apple SD Gothic Neo" w:eastAsia="Apple SD Gothic Neo" w:hAnsi="Apple SD Gothic Neo"/>
          <w:color w:val="212529"/>
          <w:sz w:val="23"/>
          <w:szCs w:val="23"/>
        </w:rPr>
      </w:r>
      <w:r>
        <w:rPr>
          <w:rFonts w:ascii="Apple SD Gothic Neo" w:eastAsia="Apple SD Gothic Neo" w:hAnsi="Apple SD Gothic Neo"/>
          <w:color w:val="212529"/>
          <w:sz w:val="23"/>
          <w:szCs w:val="23"/>
        </w:rPr>
        <w:fldChar w:fldCharType="separate"/>
      </w:r>
      <w:r>
        <w:rPr>
          <w:rStyle w:val="aa"/>
          <w:rFonts w:ascii="Apple SD Gothic Neo" w:eastAsia="Apple SD Gothic Neo" w:hAnsi="Apple SD Gothic Neo" w:hint="eastAsia"/>
          <w:sz w:val="18"/>
          <w:szCs w:val="18"/>
          <w:vertAlign w:val="superscript"/>
        </w:rPr>
        <w:t>[14]</w:t>
      </w:r>
      <w:r>
        <w:rPr>
          <w:rFonts w:ascii="Apple SD Gothic Neo" w:eastAsia="Apple SD Gothic Neo" w:hAnsi="Apple SD Gothic Neo"/>
          <w:color w:val="212529"/>
          <w:sz w:val="23"/>
          <w:szCs w:val="23"/>
        </w:rPr>
        <w:fldChar w:fldCharType="end"/>
      </w:r>
      <w:r>
        <w:rPr>
          <w:rFonts w:ascii="Apple SD Gothic Neo" w:eastAsia="Apple SD Gothic Neo" w:hAnsi="Apple SD Gothic Neo" w:hint="eastAsia"/>
          <w:color w:val="212529"/>
          <w:sz w:val="23"/>
          <w:szCs w:val="23"/>
        </w:rPr>
        <w:t> </w:t>
      </w:r>
      <w:proofErr w:type="spellStart"/>
      <w:r>
        <w:rPr>
          <w:rFonts w:ascii="Apple SD Gothic Neo" w:eastAsia="Apple SD Gothic Neo" w:hAnsi="Apple SD Gothic Neo" w:hint="eastAsia"/>
          <w:color w:val="212529"/>
          <w:sz w:val="23"/>
          <w:szCs w:val="23"/>
        </w:rPr>
        <w:t>블리처가</w:t>
      </w:r>
      <w:proofErr w:type="spellEnd"/>
      <w:r>
        <w:rPr>
          <w:rFonts w:ascii="Apple SD Gothic Neo" w:eastAsia="Apple SD Gothic Neo" w:hAnsi="Apple SD Gothic Neo" w:hint="eastAsia"/>
          <w:color w:val="212529"/>
          <w:sz w:val="23"/>
          <w:szCs w:val="23"/>
        </w:rPr>
        <w:t xml:space="preserve"> 귀족이 아닌 걸 알았어도 이후에 계속 </w:t>
      </w:r>
      <w:proofErr w:type="spellStart"/>
      <w:r>
        <w:rPr>
          <w:rFonts w:ascii="Apple SD Gothic Neo" w:eastAsia="Apple SD Gothic Neo" w:hAnsi="Apple SD Gothic Neo" w:hint="eastAsia"/>
          <w:color w:val="212529"/>
          <w:sz w:val="23"/>
          <w:szCs w:val="23"/>
        </w:rPr>
        <w:t>꽁냥댄</w:t>
      </w:r>
      <w:proofErr w:type="spellEnd"/>
      <w:r>
        <w:rPr>
          <w:rFonts w:ascii="Apple SD Gothic Neo" w:eastAsia="Apple SD Gothic Neo" w:hAnsi="Apple SD Gothic Neo" w:hint="eastAsia"/>
          <w:color w:val="212529"/>
          <w:sz w:val="23"/>
          <w:szCs w:val="23"/>
        </w:rPr>
        <w:t xml:space="preserve"> 걸 보면 정말 사랑하게 된 모양. 이후 쿠키 영상에서 경찰에게 체포된다.</w:t>
      </w:r>
    </w:p>
    <w:p w14:paraId="2CAEC5FB" w14:textId="77777777" w:rsidR="0033544A" w:rsidRDefault="0033544A" w:rsidP="0033544A">
      <w:pPr>
        <w:widowControl/>
        <w:numPr>
          <w:ilvl w:val="0"/>
          <w:numId w:val="24"/>
        </w:numPr>
        <w:shd w:val="clear" w:color="auto" w:fill="FFFFFF"/>
        <w:wordWrap/>
        <w:autoSpaceDE/>
        <w:autoSpaceDN/>
        <w:spacing w:before="96" w:after="96"/>
        <w:ind w:left="1080"/>
        <w:rPr>
          <w:rFonts w:ascii="Apple SD Gothic Neo" w:eastAsia="Apple SD Gothic Neo" w:hAnsi="Apple SD Gothic Neo" w:hint="eastAsia"/>
          <w:color w:val="212529"/>
          <w:sz w:val="23"/>
          <w:szCs w:val="23"/>
        </w:rPr>
      </w:pPr>
      <w:proofErr w:type="spellStart"/>
      <w:r>
        <w:rPr>
          <w:rStyle w:val="ab"/>
          <w:rFonts w:ascii="Apple SD Gothic Neo" w:eastAsia="Apple SD Gothic Neo" w:hAnsi="Apple SD Gothic Neo" w:hint="eastAsia"/>
          <w:color w:val="212529"/>
          <w:sz w:val="23"/>
          <w:szCs w:val="23"/>
        </w:rPr>
        <w:t>블리처</w:t>
      </w:r>
      <w:proofErr w:type="spellEnd"/>
      <w:r>
        <w:rPr>
          <w:rFonts w:ascii="Apple SD Gothic Neo" w:eastAsia="Apple SD Gothic Neo" w:hAnsi="Apple SD Gothic Neo" w:hint="eastAsia"/>
          <w:color w:val="212529"/>
          <w:sz w:val="23"/>
          <w:szCs w:val="23"/>
        </w:rPr>
        <w:t> (톰 데이비스 / </w:t>
      </w:r>
      <w:hyperlink r:id="rId35" w:tooltip="시영준" w:history="1">
        <w:r>
          <w:rPr>
            <w:rStyle w:val="aa"/>
            <w:rFonts w:ascii="Apple SD Gothic Neo" w:eastAsia="Apple SD Gothic Neo" w:hAnsi="Apple SD Gothic Neo" w:hint="eastAsia"/>
            <w:sz w:val="23"/>
            <w:szCs w:val="23"/>
          </w:rPr>
          <w:t>시영준</w:t>
        </w:r>
      </w:hyperlink>
      <w:r>
        <w:rPr>
          <w:rFonts w:ascii="Apple SD Gothic Neo" w:eastAsia="Apple SD Gothic Neo" w:hAnsi="Apple SD Gothic Neo" w:hint="eastAsia"/>
          <w:color w:val="212529"/>
          <w:sz w:val="23"/>
          <w:szCs w:val="23"/>
        </w:rPr>
        <w:t> / </w:t>
      </w:r>
      <w:hyperlink r:id="rId36" w:tooltip="이시이 코우지" w:history="1">
        <w:r>
          <w:rPr>
            <w:rStyle w:val="aa"/>
            <w:rFonts w:ascii="Apple SD Gothic Neo" w:eastAsia="Apple SD Gothic Neo" w:hAnsi="Apple SD Gothic Neo" w:hint="eastAsia"/>
            <w:sz w:val="23"/>
            <w:szCs w:val="23"/>
          </w:rPr>
          <w:t>이시이 코우지</w:t>
        </w:r>
      </w:hyperlink>
      <w:r>
        <w:rPr>
          <w:rFonts w:ascii="Apple SD Gothic Neo" w:eastAsia="Apple SD Gothic Neo" w:hAnsi="Apple SD Gothic Neo" w:hint="eastAsia"/>
          <w:color w:val="212529"/>
          <w:sz w:val="23"/>
          <w:szCs w:val="23"/>
        </w:rPr>
        <w:t>)</w:t>
      </w:r>
      <w:r>
        <w:rPr>
          <w:rFonts w:ascii="Apple SD Gothic Neo" w:eastAsia="Apple SD Gothic Neo" w:hAnsi="Apple SD Gothic Neo" w:hint="eastAsia"/>
          <w:color w:val="212529"/>
          <w:sz w:val="23"/>
          <w:szCs w:val="23"/>
        </w:rPr>
        <w:br/>
        <w:t xml:space="preserve">이름의 유래는 표백업자를 의미하는 'Bleacher'. </w:t>
      </w:r>
      <w:proofErr w:type="spellStart"/>
      <w:r>
        <w:rPr>
          <w:rFonts w:ascii="Apple SD Gothic Neo" w:eastAsia="Apple SD Gothic Neo" w:hAnsi="Apple SD Gothic Neo" w:hint="eastAsia"/>
          <w:color w:val="212529"/>
          <w:sz w:val="23"/>
          <w:szCs w:val="23"/>
        </w:rPr>
        <w:t>스크러빗</w:t>
      </w:r>
      <w:proofErr w:type="spellEnd"/>
      <w:r>
        <w:rPr>
          <w:rFonts w:ascii="Apple SD Gothic Neo" w:eastAsia="Apple SD Gothic Neo" w:hAnsi="Apple SD Gothic Neo" w:hint="eastAsia"/>
          <w:color w:val="212529"/>
          <w:sz w:val="23"/>
          <w:szCs w:val="23"/>
        </w:rPr>
        <w:t xml:space="preserve"> 부인의 동업자로, 빈털터리가 돼 노숙을 하려던 </w:t>
      </w:r>
      <w:proofErr w:type="spellStart"/>
      <w:r>
        <w:rPr>
          <w:rFonts w:ascii="Apple SD Gothic Neo" w:eastAsia="Apple SD Gothic Neo" w:hAnsi="Apple SD Gothic Neo" w:hint="eastAsia"/>
          <w:color w:val="212529"/>
          <w:sz w:val="23"/>
          <w:szCs w:val="23"/>
        </w:rPr>
        <w:t>웡카를</w:t>
      </w:r>
      <w:proofErr w:type="spellEnd"/>
      <w:r>
        <w:rPr>
          <w:rFonts w:ascii="Apple SD Gothic Neo" w:eastAsia="Apple SD Gothic Neo" w:hAnsi="Apple SD Gothic Neo" w:hint="eastAsia"/>
          <w:color w:val="212529"/>
          <w:sz w:val="23"/>
          <w:szCs w:val="23"/>
        </w:rPr>
        <w:t xml:space="preserve"> 여관으로 데려와 사기 계약을 맺게 해 세탁소 직원으로 삼아 착취를 시킨다. </w:t>
      </w:r>
      <w:proofErr w:type="spellStart"/>
      <w:r>
        <w:rPr>
          <w:rFonts w:ascii="Apple SD Gothic Neo" w:eastAsia="Apple SD Gothic Neo" w:hAnsi="Apple SD Gothic Neo" w:hint="eastAsia"/>
          <w:color w:val="212529"/>
          <w:sz w:val="23"/>
          <w:szCs w:val="23"/>
        </w:rPr>
        <w:t>스크러빗</w:t>
      </w:r>
      <w:proofErr w:type="spellEnd"/>
      <w:r>
        <w:rPr>
          <w:rFonts w:ascii="Apple SD Gothic Neo" w:eastAsia="Apple SD Gothic Neo" w:hAnsi="Apple SD Gothic Neo" w:hint="eastAsia"/>
          <w:color w:val="212529"/>
          <w:sz w:val="23"/>
          <w:szCs w:val="23"/>
        </w:rPr>
        <w:t xml:space="preserve"> 부인에게 항상 촌놈이라고 욕을 먹음에도 별 말 안 하거나 반바지를 입고 유혹하면 넘어올 거라는 </w:t>
      </w:r>
      <w:proofErr w:type="spellStart"/>
      <w:r>
        <w:rPr>
          <w:rFonts w:ascii="Apple SD Gothic Neo" w:eastAsia="Apple SD Gothic Neo" w:hAnsi="Apple SD Gothic Neo" w:hint="eastAsia"/>
          <w:color w:val="212529"/>
          <w:sz w:val="23"/>
          <w:szCs w:val="23"/>
        </w:rPr>
        <w:t>웡카의</w:t>
      </w:r>
      <w:proofErr w:type="spellEnd"/>
      <w:r>
        <w:rPr>
          <w:rFonts w:ascii="Apple SD Gothic Neo" w:eastAsia="Apple SD Gothic Neo" w:hAnsi="Apple SD Gothic Neo" w:hint="eastAsia"/>
          <w:color w:val="212529"/>
          <w:sz w:val="23"/>
          <w:szCs w:val="23"/>
        </w:rPr>
        <w:t xml:space="preserve"> 말에 속아 바로 실행하는 것으로 보아 </w:t>
      </w:r>
      <w:proofErr w:type="spellStart"/>
      <w:r>
        <w:rPr>
          <w:rFonts w:ascii="Apple SD Gothic Neo" w:eastAsia="Apple SD Gothic Neo" w:hAnsi="Apple SD Gothic Neo" w:hint="eastAsia"/>
          <w:color w:val="212529"/>
          <w:sz w:val="23"/>
          <w:szCs w:val="23"/>
        </w:rPr>
        <w:t>스크러빗</w:t>
      </w:r>
      <w:proofErr w:type="spellEnd"/>
      <w:r>
        <w:rPr>
          <w:rFonts w:ascii="Apple SD Gothic Neo" w:eastAsia="Apple SD Gothic Neo" w:hAnsi="Apple SD Gothic Neo" w:hint="eastAsia"/>
          <w:color w:val="212529"/>
          <w:sz w:val="23"/>
          <w:szCs w:val="23"/>
        </w:rPr>
        <w:t xml:space="preserve"> 부인을 짝사랑하고 있었던 듯 하다.</w:t>
      </w:r>
      <w:r>
        <w:rPr>
          <w:rFonts w:ascii="Apple SD Gothic Neo" w:eastAsia="Apple SD Gothic Neo" w:hAnsi="Apple SD Gothic Neo"/>
          <w:color w:val="212529"/>
          <w:sz w:val="23"/>
          <w:szCs w:val="23"/>
        </w:rPr>
        <w:fldChar w:fldCharType="begin"/>
      </w:r>
      <w:r>
        <w:rPr>
          <w:rFonts w:ascii="Apple SD Gothic Neo" w:eastAsia="Apple SD Gothic Neo" w:hAnsi="Apple SD Gothic Neo"/>
          <w:color w:val="212529"/>
          <w:sz w:val="23"/>
          <w:szCs w:val="23"/>
        </w:rPr>
        <w:instrText>HYPERLINK "https://namu.wiki/w/%EC%9B%A1%EC%B9%B4" \l "fn-15"</w:instrText>
      </w:r>
      <w:r>
        <w:rPr>
          <w:rFonts w:ascii="Apple SD Gothic Neo" w:eastAsia="Apple SD Gothic Neo" w:hAnsi="Apple SD Gothic Neo"/>
          <w:color w:val="212529"/>
          <w:sz w:val="23"/>
          <w:szCs w:val="23"/>
        </w:rPr>
      </w:r>
      <w:r>
        <w:rPr>
          <w:rFonts w:ascii="Apple SD Gothic Neo" w:eastAsia="Apple SD Gothic Neo" w:hAnsi="Apple SD Gothic Neo"/>
          <w:color w:val="212529"/>
          <w:sz w:val="23"/>
          <w:szCs w:val="23"/>
        </w:rPr>
        <w:fldChar w:fldCharType="separate"/>
      </w:r>
      <w:r>
        <w:rPr>
          <w:rStyle w:val="aa"/>
          <w:rFonts w:ascii="Apple SD Gothic Neo" w:eastAsia="Apple SD Gothic Neo" w:hAnsi="Apple SD Gothic Neo" w:hint="eastAsia"/>
          <w:sz w:val="18"/>
          <w:szCs w:val="18"/>
          <w:vertAlign w:val="superscript"/>
        </w:rPr>
        <w:t>[15]</w:t>
      </w:r>
      <w:r>
        <w:rPr>
          <w:rFonts w:ascii="Apple SD Gothic Neo" w:eastAsia="Apple SD Gothic Neo" w:hAnsi="Apple SD Gothic Neo"/>
          <w:color w:val="212529"/>
          <w:sz w:val="23"/>
          <w:szCs w:val="23"/>
        </w:rPr>
        <w:fldChar w:fldCharType="end"/>
      </w:r>
      <w:r>
        <w:rPr>
          <w:rFonts w:ascii="Apple SD Gothic Neo" w:eastAsia="Apple SD Gothic Neo" w:hAnsi="Apple SD Gothic Neo" w:hint="eastAsia"/>
          <w:color w:val="212529"/>
          <w:sz w:val="23"/>
          <w:szCs w:val="23"/>
        </w:rPr>
        <w:t xml:space="preserve"> 이후 쿠키영상에서 </w:t>
      </w:r>
      <w:proofErr w:type="spellStart"/>
      <w:r>
        <w:rPr>
          <w:rFonts w:ascii="Apple SD Gothic Neo" w:eastAsia="Apple SD Gothic Neo" w:hAnsi="Apple SD Gothic Neo" w:hint="eastAsia"/>
          <w:color w:val="212529"/>
          <w:sz w:val="23"/>
          <w:szCs w:val="23"/>
        </w:rPr>
        <w:t>스크러빗과</w:t>
      </w:r>
      <w:proofErr w:type="spellEnd"/>
      <w:r>
        <w:rPr>
          <w:rFonts w:ascii="Apple SD Gothic Neo" w:eastAsia="Apple SD Gothic Neo" w:hAnsi="Apple SD Gothic Neo" w:hint="eastAsia"/>
          <w:color w:val="212529"/>
          <w:sz w:val="23"/>
          <w:szCs w:val="23"/>
        </w:rPr>
        <w:t xml:space="preserve"> </w:t>
      </w:r>
      <w:proofErr w:type="spellStart"/>
      <w:r>
        <w:rPr>
          <w:rFonts w:ascii="Apple SD Gothic Neo" w:eastAsia="Apple SD Gothic Neo" w:hAnsi="Apple SD Gothic Neo" w:hint="eastAsia"/>
          <w:color w:val="212529"/>
          <w:sz w:val="23"/>
          <w:szCs w:val="23"/>
        </w:rPr>
        <w:t>증거인멸하다가</w:t>
      </w:r>
      <w:proofErr w:type="spellEnd"/>
      <w:r>
        <w:rPr>
          <w:rFonts w:ascii="Apple SD Gothic Neo" w:eastAsia="Apple SD Gothic Neo" w:hAnsi="Apple SD Gothic Neo" w:hint="eastAsia"/>
          <w:color w:val="212529"/>
          <w:sz w:val="23"/>
          <w:szCs w:val="23"/>
        </w:rPr>
        <w:t xml:space="preserve"> 독약의 부작용으로 외형이 변한 후 </w:t>
      </w:r>
      <w:proofErr w:type="spellStart"/>
      <w:r>
        <w:rPr>
          <w:rFonts w:ascii="Apple SD Gothic Neo" w:eastAsia="Apple SD Gothic Neo" w:hAnsi="Apple SD Gothic Neo" w:hint="eastAsia"/>
          <w:color w:val="212529"/>
          <w:sz w:val="23"/>
          <w:szCs w:val="23"/>
        </w:rPr>
        <w:t>애퍼블에게</w:t>
      </w:r>
      <w:proofErr w:type="spellEnd"/>
      <w:r>
        <w:rPr>
          <w:rFonts w:ascii="Apple SD Gothic Neo" w:eastAsia="Apple SD Gothic Neo" w:hAnsi="Apple SD Gothic Neo" w:hint="eastAsia"/>
          <w:color w:val="212529"/>
          <w:sz w:val="23"/>
          <w:szCs w:val="23"/>
        </w:rPr>
        <w:t xml:space="preserve"> 잡혀간다.</w:t>
      </w:r>
    </w:p>
    <w:p w14:paraId="47EE022E" w14:textId="77777777" w:rsidR="0033544A" w:rsidRDefault="0033544A" w:rsidP="0033544A">
      <w:pPr>
        <w:widowControl/>
        <w:numPr>
          <w:ilvl w:val="0"/>
          <w:numId w:val="25"/>
        </w:numPr>
        <w:shd w:val="clear" w:color="auto" w:fill="FFFFFF"/>
        <w:wordWrap/>
        <w:autoSpaceDE/>
        <w:autoSpaceDN/>
        <w:spacing w:before="96" w:after="96"/>
        <w:ind w:left="1080"/>
        <w:rPr>
          <w:rFonts w:ascii="Apple SD Gothic Neo" w:eastAsia="Apple SD Gothic Neo" w:hAnsi="Apple SD Gothic Neo" w:hint="eastAsia"/>
          <w:color w:val="212529"/>
          <w:sz w:val="23"/>
          <w:szCs w:val="23"/>
        </w:rPr>
      </w:pPr>
      <w:proofErr w:type="spellStart"/>
      <w:r>
        <w:rPr>
          <w:rStyle w:val="ab"/>
          <w:rFonts w:ascii="Apple SD Gothic Neo" w:eastAsia="Apple SD Gothic Neo" w:hAnsi="Apple SD Gothic Neo" w:hint="eastAsia"/>
          <w:color w:val="212529"/>
          <w:sz w:val="23"/>
          <w:szCs w:val="23"/>
        </w:rPr>
        <w:t>애버커스</w:t>
      </w:r>
      <w:proofErr w:type="spellEnd"/>
      <w:r>
        <w:rPr>
          <w:rStyle w:val="ab"/>
          <w:rFonts w:ascii="Apple SD Gothic Neo" w:eastAsia="Apple SD Gothic Neo" w:hAnsi="Apple SD Gothic Neo" w:hint="eastAsia"/>
          <w:color w:val="212529"/>
          <w:sz w:val="23"/>
          <w:szCs w:val="23"/>
        </w:rPr>
        <w:t xml:space="preserve"> </w:t>
      </w:r>
      <w:proofErr w:type="spellStart"/>
      <w:r>
        <w:rPr>
          <w:rStyle w:val="ab"/>
          <w:rFonts w:ascii="Apple SD Gothic Neo" w:eastAsia="Apple SD Gothic Neo" w:hAnsi="Apple SD Gothic Neo" w:hint="eastAsia"/>
          <w:color w:val="212529"/>
          <w:sz w:val="23"/>
          <w:szCs w:val="23"/>
        </w:rPr>
        <w:t>크런치</w:t>
      </w:r>
      <w:proofErr w:type="spellEnd"/>
      <w:r>
        <w:rPr>
          <w:rFonts w:ascii="Apple SD Gothic Neo" w:eastAsia="Apple SD Gothic Neo" w:hAnsi="Apple SD Gothic Neo" w:hint="eastAsia"/>
          <w:color w:val="212529"/>
          <w:sz w:val="23"/>
          <w:szCs w:val="23"/>
        </w:rPr>
        <w:t> (짐 카터 / </w:t>
      </w:r>
      <w:hyperlink r:id="rId37" w:tooltip="송용태" w:history="1">
        <w:r>
          <w:rPr>
            <w:rStyle w:val="aa"/>
            <w:rFonts w:ascii="Apple SD Gothic Neo" w:eastAsia="Apple SD Gothic Neo" w:hAnsi="Apple SD Gothic Neo" w:hint="eastAsia"/>
            <w:sz w:val="23"/>
            <w:szCs w:val="23"/>
          </w:rPr>
          <w:t>송용태</w:t>
        </w:r>
      </w:hyperlink>
      <w:r>
        <w:rPr>
          <w:rFonts w:ascii="Apple SD Gothic Neo" w:eastAsia="Apple SD Gothic Neo" w:hAnsi="Apple SD Gothic Neo" w:hint="eastAsia"/>
          <w:color w:val="212529"/>
          <w:sz w:val="23"/>
          <w:szCs w:val="23"/>
        </w:rPr>
        <w:t> / </w:t>
      </w:r>
      <w:hyperlink r:id="rId38" w:tooltip="히라바야시 타케시" w:history="1">
        <w:r>
          <w:rPr>
            <w:rStyle w:val="aa"/>
            <w:rFonts w:ascii="Apple SD Gothic Neo" w:eastAsia="Apple SD Gothic Neo" w:hAnsi="Apple SD Gothic Neo" w:hint="eastAsia"/>
            <w:sz w:val="23"/>
            <w:szCs w:val="23"/>
          </w:rPr>
          <w:t>히라바야시 타케시</w:t>
        </w:r>
      </w:hyperlink>
      <w:r>
        <w:rPr>
          <w:rFonts w:ascii="Apple SD Gothic Neo" w:eastAsia="Apple SD Gothic Neo" w:hAnsi="Apple SD Gothic Neo" w:hint="eastAsia"/>
          <w:color w:val="212529"/>
          <w:sz w:val="23"/>
          <w:szCs w:val="23"/>
        </w:rPr>
        <w:t>)</w:t>
      </w:r>
      <w:r>
        <w:rPr>
          <w:rFonts w:ascii="Apple SD Gothic Neo" w:eastAsia="Apple SD Gothic Neo" w:hAnsi="Apple SD Gothic Neo" w:hint="eastAsia"/>
          <w:color w:val="212529"/>
          <w:sz w:val="23"/>
          <w:szCs w:val="23"/>
        </w:rPr>
        <w:br/>
        <w:t>원래 직업은 회계사로, 이에 걸맞게 이름의 유래도 </w:t>
      </w:r>
      <w:hyperlink r:id="rId39" w:tooltip="주판" w:history="1">
        <w:r>
          <w:rPr>
            <w:rStyle w:val="aa"/>
            <w:rFonts w:ascii="Apple SD Gothic Neo" w:eastAsia="Apple SD Gothic Neo" w:hAnsi="Apple SD Gothic Neo" w:hint="eastAsia"/>
            <w:sz w:val="23"/>
            <w:szCs w:val="23"/>
          </w:rPr>
          <w:t>주판</w:t>
        </w:r>
      </w:hyperlink>
      <w:r>
        <w:rPr>
          <w:rFonts w:ascii="Apple SD Gothic Neo" w:eastAsia="Apple SD Gothic Neo" w:hAnsi="Apple SD Gothic Neo" w:hint="eastAsia"/>
          <w:color w:val="212529"/>
          <w:sz w:val="23"/>
          <w:szCs w:val="23"/>
        </w:rPr>
        <w:t xml:space="preserve">(abacus). </w:t>
      </w:r>
      <w:proofErr w:type="spellStart"/>
      <w:r>
        <w:rPr>
          <w:rFonts w:ascii="Apple SD Gothic Neo" w:eastAsia="Apple SD Gothic Neo" w:hAnsi="Apple SD Gothic Neo" w:hint="eastAsia"/>
          <w:color w:val="212529"/>
          <w:sz w:val="23"/>
          <w:szCs w:val="23"/>
        </w:rPr>
        <w:t>스크러빗</w:t>
      </w:r>
      <w:proofErr w:type="spellEnd"/>
      <w:r>
        <w:rPr>
          <w:rFonts w:ascii="Apple SD Gothic Neo" w:eastAsia="Apple SD Gothic Neo" w:hAnsi="Apple SD Gothic Neo" w:hint="eastAsia"/>
          <w:color w:val="212529"/>
          <w:sz w:val="23"/>
          <w:szCs w:val="23"/>
        </w:rPr>
        <w:t xml:space="preserve"> 세탁소의 리더로</w:t>
      </w:r>
      <w:hyperlink r:id="rId40" w:anchor="fn-16" w:history="1">
        <w:r>
          <w:rPr>
            <w:rStyle w:val="aa"/>
            <w:rFonts w:ascii="Apple SD Gothic Neo" w:eastAsia="Apple SD Gothic Neo" w:hAnsi="Apple SD Gothic Neo" w:hint="eastAsia"/>
            <w:sz w:val="18"/>
            <w:szCs w:val="18"/>
            <w:vertAlign w:val="superscript"/>
          </w:rPr>
          <w:t>[16]</w:t>
        </w:r>
      </w:hyperlink>
      <w:r>
        <w:rPr>
          <w:rFonts w:ascii="Apple SD Gothic Neo" w:eastAsia="Apple SD Gothic Neo" w:hAnsi="Apple SD Gothic Neo" w:hint="eastAsia"/>
          <w:color w:val="212529"/>
          <w:sz w:val="23"/>
          <w:szCs w:val="23"/>
        </w:rPr>
        <w:t xml:space="preserve"> 세탁소에서도 회계사를 맡고 있다. 원래 집은 작중 나오는 도시에서 아주 먼 곳인데, </w:t>
      </w:r>
      <w:proofErr w:type="spellStart"/>
      <w:r>
        <w:rPr>
          <w:rFonts w:ascii="Apple SD Gothic Neo" w:eastAsia="Apple SD Gothic Neo" w:hAnsi="Apple SD Gothic Neo" w:hint="eastAsia"/>
          <w:color w:val="212529"/>
          <w:sz w:val="23"/>
          <w:szCs w:val="23"/>
        </w:rPr>
        <w:t>슬러그워스의</w:t>
      </w:r>
      <w:proofErr w:type="spellEnd"/>
      <w:r>
        <w:rPr>
          <w:rFonts w:ascii="Apple SD Gothic Neo" w:eastAsia="Apple SD Gothic Neo" w:hAnsi="Apple SD Gothic Neo" w:hint="eastAsia"/>
          <w:color w:val="212529"/>
          <w:sz w:val="23"/>
          <w:szCs w:val="23"/>
        </w:rPr>
        <w:t xml:space="preserve"> 원래 회계사가 아파서 병가를 내자 소환을 당하여 1주일 동안 그 밑에서 일했으나 그의 책상에 놓인 기밀 문서를 본 걸 들켜 해고당했다고 한다. 처음에는 </w:t>
      </w:r>
      <w:proofErr w:type="spellStart"/>
      <w:r>
        <w:rPr>
          <w:rFonts w:ascii="Apple SD Gothic Neo" w:eastAsia="Apple SD Gothic Neo" w:hAnsi="Apple SD Gothic Neo" w:hint="eastAsia"/>
          <w:color w:val="212529"/>
          <w:sz w:val="23"/>
          <w:szCs w:val="23"/>
        </w:rPr>
        <w:t>웡카의</w:t>
      </w:r>
      <w:proofErr w:type="spellEnd"/>
      <w:r>
        <w:rPr>
          <w:rFonts w:ascii="Apple SD Gothic Neo" w:eastAsia="Apple SD Gothic Neo" w:hAnsi="Apple SD Gothic Neo" w:hint="eastAsia"/>
          <w:color w:val="212529"/>
          <w:sz w:val="23"/>
          <w:szCs w:val="23"/>
        </w:rPr>
        <w:t xml:space="preserve"> 계획을 작전이 무모하다는 점과 초콜릿 카르텔에게 맞서는 것의 위험함을 근거로 매우 반대했다가 누들이 </w:t>
      </w:r>
      <w:proofErr w:type="spellStart"/>
      <w:r>
        <w:rPr>
          <w:rFonts w:ascii="Apple SD Gothic Neo" w:eastAsia="Apple SD Gothic Neo" w:hAnsi="Apple SD Gothic Neo" w:hint="eastAsia"/>
          <w:color w:val="212529"/>
          <w:sz w:val="23"/>
          <w:szCs w:val="23"/>
        </w:rPr>
        <w:t>건네준</w:t>
      </w:r>
      <w:proofErr w:type="spellEnd"/>
      <w:r>
        <w:rPr>
          <w:rFonts w:ascii="Apple SD Gothic Neo" w:eastAsia="Apple SD Gothic Neo" w:hAnsi="Apple SD Gothic Neo" w:hint="eastAsia"/>
          <w:color w:val="212529"/>
          <w:sz w:val="23"/>
          <w:szCs w:val="23"/>
        </w:rPr>
        <w:t xml:space="preserve"> </w:t>
      </w:r>
      <w:proofErr w:type="spellStart"/>
      <w:r>
        <w:rPr>
          <w:rFonts w:ascii="Apple SD Gothic Neo" w:eastAsia="Apple SD Gothic Neo" w:hAnsi="Apple SD Gothic Neo" w:hint="eastAsia"/>
          <w:color w:val="212529"/>
          <w:sz w:val="23"/>
          <w:szCs w:val="23"/>
        </w:rPr>
        <w:t>웡카의</w:t>
      </w:r>
      <w:proofErr w:type="spellEnd"/>
      <w:r>
        <w:rPr>
          <w:rFonts w:ascii="Apple SD Gothic Neo" w:eastAsia="Apple SD Gothic Neo" w:hAnsi="Apple SD Gothic Neo" w:hint="eastAsia"/>
          <w:color w:val="212529"/>
          <w:sz w:val="23"/>
          <w:szCs w:val="23"/>
        </w:rPr>
        <w:t xml:space="preserve"> 초콜릿을 먹고 맛에 반해 </w:t>
      </w:r>
      <w:proofErr w:type="spellStart"/>
      <w:r>
        <w:rPr>
          <w:rFonts w:ascii="Apple SD Gothic Neo" w:eastAsia="Apple SD Gothic Neo" w:hAnsi="Apple SD Gothic Neo" w:hint="eastAsia"/>
          <w:color w:val="212529"/>
          <w:sz w:val="23"/>
          <w:szCs w:val="23"/>
        </w:rPr>
        <w:t>태세전환하면서</w:t>
      </w:r>
      <w:proofErr w:type="spellEnd"/>
      <w:r>
        <w:rPr>
          <w:rFonts w:ascii="Apple SD Gothic Neo" w:eastAsia="Apple SD Gothic Neo" w:hAnsi="Apple SD Gothic Neo" w:hint="eastAsia"/>
          <w:color w:val="212529"/>
          <w:sz w:val="23"/>
          <w:szCs w:val="23"/>
        </w:rPr>
        <w:t xml:space="preserve"> 계획에 동참하게 된다. 사건이 해결된 이후에는 집에 돌아가 가족들과 다시 만나게 된다.</w:t>
      </w:r>
    </w:p>
    <w:p w14:paraId="10D669F1" w14:textId="77777777" w:rsidR="0033544A" w:rsidRDefault="0033544A" w:rsidP="0033544A">
      <w:pPr>
        <w:widowControl/>
        <w:numPr>
          <w:ilvl w:val="0"/>
          <w:numId w:val="26"/>
        </w:numPr>
        <w:shd w:val="clear" w:color="auto" w:fill="FFFFFF"/>
        <w:wordWrap/>
        <w:autoSpaceDE/>
        <w:autoSpaceDN/>
        <w:spacing w:before="96" w:after="96"/>
        <w:ind w:left="1080"/>
        <w:rPr>
          <w:rFonts w:ascii="Apple SD Gothic Neo" w:eastAsia="Apple SD Gothic Neo" w:hAnsi="Apple SD Gothic Neo" w:hint="eastAsia"/>
          <w:color w:val="212529"/>
          <w:sz w:val="23"/>
          <w:szCs w:val="23"/>
        </w:rPr>
      </w:pPr>
      <w:proofErr w:type="spellStart"/>
      <w:r>
        <w:rPr>
          <w:rStyle w:val="ab"/>
          <w:rFonts w:ascii="Apple SD Gothic Neo" w:eastAsia="Apple SD Gothic Neo" w:hAnsi="Apple SD Gothic Neo" w:hint="eastAsia"/>
          <w:color w:val="212529"/>
          <w:sz w:val="23"/>
          <w:szCs w:val="23"/>
        </w:rPr>
        <w:lastRenderedPageBreak/>
        <w:t>파이퍼</w:t>
      </w:r>
      <w:proofErr w:type="spellEnd"/>
      <w:r>
        <w:rPr>
          <w:rStyle w:val="ab"/>
          <w:rFonts w:ascii="Apple SD Gothic Neo" w:eastAsia="Apple SD Gothic Neo" w:hAnsi="Apple SD Gothic Neo" w:hint="eastAsia"/>
          <w:color w:val="212529"/>
          <w:sz w:val="23"/>
          <w:szCs w:val="23"/>
        </w:rPr>
        <w:t xml:space="preserve"> 벤츠</w:t>
      </w:r>
      <w:r>
        <w:rPr>
          <w:rFonts w:ascii="Apple SD Gothic Neo" w:eastAsia="Apple SD Gothic Neo" w:hAnsi="Apple SD Gothic Neo" w:hint="eastAsia"/>
          <w:color w:val="212529"/>
          <w:sz w:val="23"/>
          <w:szCs w:val="23"/>
        </w:rPr>
        <w:t> (</w:t>
      </w:r>
      <w:proofErr w:type="spellStart"/>
      <w:r>
        <w:rPr>
          <w:rFonts w:ascii="Apple SD Gothic Neo" w:eastAsia="Apple SD Gothic Neo" w:hAnsi="Apple SD Gothic Neo" w:hint="eastAsia"/>
          <w:color w:val="212529"/>
          <w:sz w:val="23"/>
          <w:szCs w:val="23"/>
        </w:rPr>
        <w:t>나타샤</w:t>
      </w:r>
      <w:proofErr w:type="spellEnd"/>
      <w:r>
        <w:rPr>
          <w:rFonts w:ascii="Apple SD Gothic Neo" w:eastAsia="Apple SD Gothic Neo" w:hAnsi="Apple SD Gothic Neo" w:hint="eastAsia"/>
          <w:color w:val="212529"/>
          <w:sz w:val="23"/>
          <w:szCs w:val="23"/>
        </w:rPr>
        <w:t xml:space="preserve"> </w:t>
      </w:r>
      <w:proofErr w:type="spellStart"/>
      <w:r>
        <w:rPr>
          <w:rFonts w:ascii="Apple SD Gothic Neo" w:eastAsia="Apple SD Gothic Neo" w:hAnsi="Apple SD Gothic Neo" w:hint="eastAsia"/>
          <w:color w:val="212529"/>
          <w:sz w:val="23"/>
          <w:szCs w:val="23"/>
        </w:rPr>
        <w:t>로스웰</w:t>
      </w:r>
      <w:proofErr w:type="spellEnd"/>
      <w:r>
        <w:rPr>
          <w:rFonts w:ascii="Apple SD Gothic Neo" w:eastAsia="Apple SD Gothic Neo" w:hAnsi="Apple SD Gothic Neo"/>
          <w:color w:val="212529"/>
          <w:sz w:val="23"/>
          <w:szCs w:val="23"/>
        </w:rPr>
        <w:fldChar w:fldCharType="begin"/>
      </w:r>
      <w:r>
        <w:rPr>
          <w:rFonts w:ascii="Apple SD Gothic Neo" w:eastAsia="Apple SD Gothic Neo" w:hAnsi="Apple SD Gothic Neo"/>
          <w:color w:val="212529"/>
          <w:sz w:val="23"/>
          <w:szCs w:val="23"/>
        </w:rPr>
        <w:instrText>HYPERLINK "https://namu.wiki/w/%EC%9B%A1%EC%B9%B4" \l "fn-17"</w:instrText>
      </w:r>
      <w:r>
        <w:rPr>
          <w:rFonts w:ascii="Apple SD Gothic Neo" w:eastAsia="Apple SD Gothic Neo" w:hAnsi="Apple SD Gothic Neo"/>
          <w:color w:val="212529"/>
          <w:sz w:val="23"/>
          <w:szCs w:val="23"/>
        </w:rPr>
      </w:r>
      <w:r>
        <w:rPr>
          <w:rFonts w:ascii="Apple SD Gothic Neo" w:eastAsia="Apple SD Gothic Neo" w:hAnsi="Apple SD Gothic Neo"/>
          <w:color w:val="212529"/>
          <w:sz w:val="23"/>
          <w:szCs w:val="23"/>
        </w:rPr>
        <w:fldChar w:fldCharType="separate"/>
      </w:r>
      <w:r>
        <w:rPr>
          <w:rStyle w:val="aa"/>
          <w:rFonts w:ascii="Apple SD Gothic Neo" w:eastAsia="Apple SD Gothic Neo" w:hAnsi="Apple SD Gothic Neo" w:hint="eastAsia"/>
          <w:sz w:val="18"/>
          <w:szCs w:val="18"/>
          <w:vertAlign w:val="superscript"/>
        </w:rPr>
        <w:t>[17]</w:t>
      </w:r>
      <w:r>
        <w:rPr>
          <w:rFonts w:ascii="Apple SD Gothic Neo" w:eastAsia="Apple SD Gothic Neo" w:hAnsi="Apple SD Gothic Neo"/>
          <w:color w:val="212529"/>
          <w:sz w:val="23"/>
          <w:szCs w:val="23"/>
        </w:rPr>
        <w:fldChar w:fldCharType="end"/>
      </w:r>
      <w:r>
        <w:rPr>
          <w:rFonts w:ascii="Apple SD Gothic Neo" w:eastAsia="Apple SD Gothic Neo" w:hAnsi="Apple SD Gothic Neo" w:hint="eastAsia"/>
          <w:color w:val="212529"/>
          <w:sz w:val="23"/>
          <w:szCs w:val="23"/>
        </w:rPr>
        <w:t> / </w:t>
      </w:r>
      <w:hyperlink r:id="rId41" w:tooltip="정유정(성우)" w:history="1">
        <w:r>
          <w:rPr>
            <w:rStyle w:val="aa"/>
            <w:rFonts w:ascii="Apple SD Gothic Neo" w:eastAsia="Apple SD Gothic Neo" w:hAnsi="Apple SD Gothic Neo" w:hint="eastAsia"/>
            <w:sz w:val="23"/>
            <w:szCs w:val="23"/>
          </w:rPr>
          <w:t>정유정</w:t>
        </w:r>
      </w:hyperlink>
      <w:r>
        <w:rPr>
          <w:rFonts w:ascii="Apple SD Gothic Neo" w:eastAsia="Apple SD Gothic Neo" w:hAnsi="Apple SD Gothic Neo" w:hint="eastAsia"/>
          <w:color w:val="212529"/>
          <w:sz w:val="23"/>
          <w:szCs w:val="23"/>
        </w:rPr>
        <w:t> / </w:t>
      </w:r>
      <w:hyperlink r:id="rId42" w:tooltip="사이토 키미코" w:history="1">
        <w:r>
          <w:rPr>
            <w:rStyle w:val="aa"/>
            <w:rFonts w:ascii="Apple SD Gothic Neo" w:eastAsia="Apple SD Gothic Neo" w:hAnsi="Apple SD Gothic Neo" w:hint="eastAsia"/>
            <w:sz w:val="23"/>
            <w:szCs w:val="23"/>
          </w:rPr>
          <w:t>사이토 키미코</w:t>
        </w:r>
      </w:hyperlink>
      <w:r>
        <w:rPr>
          <w:rFonts w:ascii="Apple SD Gothic Neo" w:eastAsia="Apple SD Gothic Neo" w:hAnsi="Apple SD Gothic Neo" w:hint="eastAsia"/>
          <w:color w:val="212529"/>
          <w:sz w:val="23"/>
          <w:szCs w:val="23"/>
        </w:rPr>
        <w:t>)</w:t>
      </w:r>
      <w:r>
        <w:rPr>
          <w:rFonts w:ascii="Apple SD Gothic Neo" w:eastAsia="Apple SD Gothic Neo" w:hAnsi="Apple SD Gothic Neo" w:hint="eastAsia"/>
          <w:color w:val="212529"/>
          <w:sz w:val="23"/>
          <w:szCs w:val="23"/>
        </w:rPr>
        <w:br/>
      </w:r>
      <w:proofErr w:type="spellStart"/>
      <w:r>
        <w:rPr>
          <w:rFonts w:ascii="Apple SD Gothic Neo" w:eastAsia="Apple SD Gothic Neo" w:hAnsi="Apple SD Gothic Neo" w:hint="eastAsia"/>
          <w:color w:val="212529"/>
          <w:sz w:val="23"/>
          <w:szCs w:val="23"/>
        </w:rPr>
        <w:t>스크러빗</w:t>
      </w:r>
      <w:proofErr w:type="spellEnd"/>
      <w:r>
        <w:rPr>
          <w:rFonts w:ascii="Apple SD Gothic Neo" w:eastAsia="Apple SD Gothic Neo" w:hAnsi="Apple SD Gothic Neo" w:hint="eastAsia"/>
          <w:color w:val="212529"/>
          <w:sz w:val="23"/>
          <w:szCs w:val="23"/>
        </w:rPr>
        <w:t xml:space="preserve"> 세탁소의 군기반장으로, 원래 직업은 배관공이다. 이름의 유래도 배관공(piper). 하수도 구조를 전부 꿰뚫고 있어 </w:t>
      </w:r>
      <w:proofErr w:type="spellStart"/>
      <w:r>
        <w:rPr>
          <w:rFonts w:ascii="Apple SD Gothic Neo" w:eastAsia="Apple SD Gothic Neo" w:hAnsi="Apple SD Gothic Neo" w:hint="eastAsia"/>
          <w:color w:val="212529"/>
          <w:sz w:val="23"/>
          <w:szCs w:val="23"/>
        </w:rPr>
        <w:t>웡카가</w:t>
      </w:r>
      <w:proofErr w:type="spellEnd"/>
      <w:r>
        <w:rPr>
          <w:rFonts w:ascii="Apple SD Gothic Neo" w:eastAsia="Apple SD Gothic Neo" w:hAnsi="Apple SD Gothic Neo" w:hint="eastAsia"/>
          <w:color w:val="212529"/>
          <w:sz w:val="23"/>
          <w:szCs w:val="23"/>
        </w:rPr>
        <w:t xml:space="preserve"> 초콜릿을 팔다 경찰에게 잡히지 않게 도와준다. 모든 것이 해결된 이후에는 배관공 동료들과 재회하게 된다.</w:t>
      </w:r>
    </w:p>
    <w:p w14:paraId="0CAB041E" w14:textId="77777777" w:rsidR="0033544A" w:rsidRDefault="0033544A" w:rsidP="0033544A">
      <w:pPr>
        <w:widowControl/>
        <w:numPr>
          <w:ilvl w:val="0"/>
          <w:numId w:val="27"/>
        </w:numPr>
        <w:shd w:val="clear" w:color="auto" w:fill="FFFFFF"/>
        <w:wordWrap/>
        <w:autoSpaceDE/>
        <w:autoSpaceDN/>
        <w:spacing w:before="96" w:after="96"/>
        <w:ind w:left="1080"/>
        <w:rPr>
          <w:rFonts w:ascii="Apple SD Gothic Neo" w:eastAsia="Apple SD Gothic Neo" w:hAnsi="Apple SD Gothic Neo" w:hint="eastAsia"/>
          <w:color w:val="212529"/>
          <w:sz w:val="23"/>
          <w:szCs w:val="23"/>
        </w:rPr>
      </w:pPr>
      <w:r>
        <w:rPr>
          <w:rStyle w:val="ab"/>
          <w:rFonts w:ascii="Apple SD Gothic Neo" w:eastAsia="Apple SD Gothic Neo" w:hAnsi="Apple SD Gothic Neo" w:hint="eastAsia"/>
          <w:color w:val="212529"/>
          <w:sz w:val="23"/>
          <w:szCs w:val="23"/>
        </w:rPr>
        <w:t xml:space="preserve">래리 </w:t>
      </w:r>
      <w:proofErr w:type="spellStart"/>
      <w:r>
        <w:rPr>
          <w:rStyle w:val="ab"/>
          <w:rFonts w:ascii="Apple SD Gothic Neo" w:eastAsia="Apple SD Gothic Neo" w:hAnsi="Apple SD Gothic Neo" w:hint="eastAsia"/>
          <w:color w:val="212529"/>
          <w:sz w:val="23"/>
          <w:szCs w:val="23"/>
        </w:rPr>
        <w:t>처클스워스</w:t>
      </w:r>
      <w:proofErr w:type="spellEnd"/>
      <w:r>
        <w:rPr>
          <w:rFonts w:ascii="Apple SD Gothic Neo" w:eastAsia="Apple SD Gothic Neo" w:hAnsi="Apple SD Gothic Neo" w:hint="eastAsia"/>
          <w:color w:val="212529"/>
          <w:sz w:val="23"/>
          <w:szCs w:val="23"/>
        </w:rPr>
        <w:t xml:space="preserve"> (리치 </w:t>
      </w:r>
      <w:proofErr w:type="spellStart"/>
      <w:r>
        <w:rPr>
          <w:rFonts w:ascii="Apple SD Gothic Neo" w:eastAsia="Apple SD Gothic Neo" w:hAnsi="Apple SD Gothic Neo" w:hint="eastAsia"/>
          <w:color w:val="212529"/>
          <w:sz w:val="23"/>
          <w:szCs w:val="23"/>
        </w:rPr>
        <w:t>펄처</w:t>
      </w:r>
      <w:proofErr w:type="spellEnd"/>
      <w:r>
        <w:rPr>
          <w:rFonts w:ascii="Apple SD Gothic Neo" w:eastAsia="Apple SD Gothic Neo" w:hAnsi="Apple SD Gothic Neo" w:hint="eastAsia"/>
          <w:color w:val="212529"/>
          <w:sz w:val="23"/>
          <w:szCs w:val="23"/>
        </w:rPr>
        <w:t xml:space="preserve"> / </w:t>
      </w:r>
      <w:hyperlink r:id="rId43" w:tooltip="송준석(성우)" w:history="1">
        <w:r>
          <w:rPr>
            <w:rStyle w:val="aa"/>
            <w:rFonts w:ascii="Apple SD Gothic Neo" w:eastAsia="Apple SD Gothic Neo" w:hAnsi="Apple SD Gothic Neo" w:hint="eastAsia"/>
            <w:sz w:val="23"/>
            <w:szCs w:val="23"/>
          </w:rPr>
          <w:t>송준석</w:t>
        </w:r>
      </w:hyperlink>
      <w:r>
        <w:rPr>
          <w:rFonts w:ascii="Apple SD Gothic Neo" w:eastAsia="Apple SD Gothic Neo" w:hAnsi="Apple SD Gothic Neo" w:hint="eastAsia"/>
          <w:color w:val="212529"/>
          <w:sz w:val="23"/>
          <w:szCs w:val="23"/>
        </w:rPr>
        <w:t xml:space="preserve"> / 야마모토 </w:t>
      </w:r>
      <w:proofErr w:type="spellStart"/>
      <w:r>
        <w:rPr>
          <w:rFonts w:ascii="Apple SD Gothic Neo" w:eastAsia="Apple SD Gothic Neo" w:hAnsi="Apple SD Gothic Neo" w:hint="eastAsia"/>
          <w:color w:val="212529"/>
          <w:sz w:val="23"/>
          <w:szCs w:val="23"/>
        </w:rPr>
        <w:t>타카히로</w:t>
      </w:r>
      <w:proofErr w:type="spellEnd"/>
      <w:r>
        <w:rPr>
          <w:rFonts w:ascii="Apple SD Gothic Neo" w:eastAsia="Apple SD Gothic Neo" w:hAnsi="Apple SD Gothic Neo" w:hint="eastAsia"/>
          <w:color w:val="212529"/>
          <w:sz w:val="23"/>
          <w:szCs w:val="23"/>
        </w:rPr>
        <w:t>)</w:t>
      </w:r>
      <w:r>
        <w:rPr>
          <w:rFonts w:ascii="Apple SD Gothic Neo" w:eastAsia="Apple SD Gothic Neo" w:hAnsi="Apple SD Gothic Neo" w:hint="eastAsia"/>
          <w:color w:val="212529"/>
          <w:sz w:val="23"/>
          <w:szCs w:val="23"/>
        </w:rPr>
        <w:br/>
      </w:r>
      <w:proofErr w:type="spellStart"/>
      <w:r>
        <w:rPr>
          <w:rFonts w:ascii="Apple SD Gothic Neo" w:eastAsia="Apple SD Gothic Neo" w:hAnsi="Apple SD Gothic Neo" w:hint="eastAsia"/>
          <w:color w:val="212529"/>
          <w:sz w:val="23"/>
          <w:szCs w:val="23"/>
        </w:rPr>
        <w:t>스크러빗</w:t>
      </w:r>
      <w:proofErr w:type="spellEnd"/>
      <w:r>
        <w:rPr>
          <w:rFonts w:ascii="Apple SD Gothic Neo" w:eastAsia="Apple SD Gothic Neo" w:hAnsi="Apple SD Gothic Neo" w:hint="eastAsia"/>
          <w:color w:val="212529"/>
          <w:sz w:val="23"/>
          <w:szCs w:val="23"/>
        </w:rPr>
        <w:t xml:space="preserve"> 세탁소의 직원. 원래 직업은 코미디언이며, </w:t>
      </w:r>
      <w:del w:id="0" w:author="Unknown">
        <w:r>
          <w:rPr>
            <w:rFonts w:ascii="Apple SD Gothic Neo" w:eastAsia="Apple SD Gothic Neo" w:hAnsi="Apple SD Gothic Neo" w:hint="eastAsia"/>
            <w:color w:val="808080"/>
            <w:sz w:val="23"/>
            <w:szCs w:val="23"/>
          </w:rPr>
          <w:delText>썰렁개그 좋아하는</w:delText>
        </w:r>
      </w:del>
      <w:r>
        <w:rPr>
          <w:rFonts w:ascii="Apple SD Gothic Neo" w:eastAsia="Apple SD Gothic Neo" w:hAnsi="Apple SD Gothic Neo" w:hint="eastAsia"/>
          <w:color w:val="212529"/>
          <w:sz w:val="23"/>
          <w:szCs w:val="23"/>
        </w:rPr>
        <w:t> 낙관적인 성격이다. 이름의 유래는 '웃을 만한 가치가 있다'는 뜻의 '</w:t>
      </w:r>
      <w:proofErr w:type="spellStart"/>
      <w:r>
        <w:rPr>
          <w:rFonts w:ascii="Apple SD Gothic Neo" w:eastAsia="Apple SD Gothic Neo" w:hAnsi="Apple SD Gothic Neo" w:hint="eastAsia"/>
          <w:color w:val="212529"/>
          <w:sz w:val="23"/>
          <w:szCs w:val="23"/>
        </w:rPr>
        <w:t>chucklesworth</w:t>
      </w:r>
      <w:proofErr w:type="spellEnd"/>
      <w:r>
        <w:rPr>
          <w:rFonts w:ascii="Apple SD Gothic Neo" w:eastAsia="Apple SD Gothic Neo" w:hAnsi="Apple SD Gothic Neo" w:hint="eastAsia"/>
          <w:color w:val="212529"/>
          <w:sz w:val="23"/>
          <w:szCs w:val="23"/>
        </w:rPr>
        <w:t xml:space="preserve">'. 특기는 성대모사로, 극중에서 주로 보여주는 것은 '물 속에 빠진 사람 흉내'. 이혼한 부인을 다시 만나고 싶어 </w:t>
      </w:r>
      <w:proofErr w:type="spellStart"/>
      <w:r>
        <w:rPr>
          <w:rFonts w:ascii="Apple SD Gothic Neo" w:eastAsia="Apple SD Gothic Neo" w:hAnsi="Apple SD Gothic Neo" w:hint="eastAsia"/>
          <w:color w:val="212529"/>
          <w:sz w:val="23"/>
          <w:szCs w:val="23"/>
        </w:rPr>
        <w:t>웡카의</w:t>
      </w:r>
      <w:proofErr w:type="spellEnd"/>
      <w:r>
        <w:rPr>
          <w:rFonts w:ascii="Apple SD Gothic Neo" w:eastAsia="Apple SD Gothic Neo" w:hAnsi="Apple SD Gothic Neo" w:hint="eastAsia"/>
          <w:color w:val="212529"/>
          <w:sz w:val="23"/>
          <w:szCs w:val="23"/>
        </w:rPr>
        <w:t xml:space="preserve"> 계획에 동참하게 된다. 이후 </w:t>
      </w:r>
      <w:proofErr w:type="spellStart"/>
      <w:r>
        <w:rPr>
          <w:rFonts w:ascii="Apple SD Gothic Neo" w:eastAsia="Apple SD Gothic Neo" w:hAnsi="Apple SD Gothic Neo" w:hint="eastAsia"/>
          <w:color w:val="212529"/>
          <w:sz w:val="23"/>
          <w:szCs w:val="23"/>
        </w:rPr>
        <w:t>웡카의</w:t>
      </w:r>
      <w:proofErr w:type="spellEnd"/>
      <w:r>
        <w:rPr>
          <w:rFonts w:ascii="Apple SD Gothic Neo" w:eastAsia="Apple SD Gothic Neo" w:hAnsi="Apple SD Gothic Neo" w:hint="eastAsia"/>
          <w:color w:val="212529"/>
          <w:sz w:val="23"/>
          <w:szCs w:val="23"/>
        </w:rPr>
        <w:t xml:space="preserve"> 마지막 작전에서 특기인 성대모사 실력을 살려 </w:t>
      </w:r>
      <w:proofErr w:type="spellStart"/>
      <w:r>
        <w:rPr>
          <w:rFonts w:ascii="Apple SD Gothic Neo" w:eastAsia="Apple SD Gothic Neo" w:hAnsi="Apple SD Gothic Neo" w:hint="eastAsia"/>
          <w:color w:val="212529"/>
          <w:sz w:val="23"/>
          <w:szCs w:val="23"/>
        </w:rPr>
        <w:t>벨의</w:t>
      </w:r>
      <w:proofErr w:type="spellEnd"/>
      <w:r>
        <w:rPr>
          <w:rFonts w:ascii="Apple SD Gothic Neo" w:eastAsia="Apple SD Gothic Neo" w:hAnsi="Apple SD Gothic Neo" w:hint="eastAsia"/>
          <w:color w:val="212529"/>
          <w:sz w:val="23"/>
          <w:szCs w:val="23"/>
        </w:rPr>
        <w:t xml:space="preserve"> 도움으로 신부의 전화를 동물원 대신 받아 </w:t>
      </w:r>
      <w:proofErr w:type="spellStart"/>
      <w:r>
        <w:rPr>
          <w:rFonts w:ascii="Apple SD Gothic Neo" w:eastAsia="Apple SD Gothic Neo" w:hAnsi="Apple SD Gothic Neo" w:hint="eastAsia"/>
          <w:color w:val="212529"/>
          <w:sz w:val="23"/>
          <w:szCs w:val="23"/>
        </w:rPr>
        <w:t>웡카</w:t>
      </w:r>
      <w:proofErr w:type="spellEnd"/>
      <w:r>
        <w:rPr>
          <w:rFonts w:ascii="Apple SD Gothic Neo" w:eastAsia="Apple SD Gothic Neo" w:hAnsi="Apple SD Gothic Neo" w:hint="eastAsia"/>
          <w:color w:val="212529"/>
          <w:sz w:val="23"/>
          <w:szCs w:val="23"/>
        </w:rPr>
        <w:t xml:space="preserve"> 일행을 동물원 직원으로 </w:t>
      </w:r>
      <w:proofErr w:type="spellStart"/>
      <w:r>
        <w:rPr>
          <w:rFonts w:ascii="Apple SD Gothic Neo" w:eastAsia="Apple SD Gothic Neo" w:hAnsi="Apple SD Gothic Neo" w:hint="eastAsia"/>
          <w:color w:val="212529"/>
          <w:sz w:val="23"/>
          <w:szCs w:val="23"/>
        </w:rPr>
        <w:t>위장시켜</w:t>
      </w:r>
      <w:proofErr w:type="spellEnd"/>
      <w:r>
        <w:rPr>
          <w:rFonts w:ascii="Apple SD Gothic Neo" w:eastAsia="Apple SD Gothic Neo" w:hAnsi="Apple SD Gothic Neo" w:hint="eastAsia"/>
          <w:color w:val="212529"/>
          <w:sz w:val="23"/>
          <w:szCs w:val="23"/>
        </w:rPr>
        <w:t xml:space="preserve"> 교회에 잠입할 수 있게 하는 공을 세운다. 모든 것이 해결된 이후에는 화려하게 재기에 성공할 뿐만 아니라 공연장에서 마주친 전처와의 재결합도 성공한다. 전처가 그의 유머를 듣고 크게 웃으며 받아줬다고.</w:t>
      </w:r>
    </w:p>
    <w:p w14:paraId="17C9A3E8" w14:textId="77777777" w:rsidR="0033544A" w:rsidRDefault="0033544A" w:rsidP="0033544A">
      <w:pPr>
        <w:widowControl/>
        <w:numPr>
          <w:ilvl w:val="0"/>
          <w:numId w:val="28"/>
        </w:numPr>
        <w:shd w:val="clear" w:color="auto" w:fill="FFFFFF"/>
        <w:wordWrap/>
        <w:autoSpaceDE/>
        <w:autoSpaceDN/>
        <w:spacing w:before="96" w:after="96"/>
        <w:ind w:left="1080"/>
        <w:rPr>
          <w:rFonts w:ascii="Apple SD Gothic Neo" w:eastAsia="Apple SD Gothic Neo" w:hAnsi="Apple SD Gothic Neo" w:hint="eastAsia"/>
          <w:color w:val="212529"/>
          <w:sz w:val="23"/>
          <w:szCs w:val="23"/>
        </w:rPr>
      </w:pPr>
      <w:proofErr w:type="spellStart"/>
      <w:r>
        <w:rPr>
          <w:rStyle w:val="ab"/>
          <w:rFonts w:ascii="Apple SD Gothic Neo" w:eastAsia="Apple SD Gothic Neo" w:hAnsi="Apple SD Gothic Neo" w:hint="eastAsia"/>
          <w:color w:val="212529"/>
          <w:sz w:val="23"/>
          <w:szCs w:val="23"/>
        </w:rPr>
        <w:t>로티</w:t>
      </w:r>
      <w:proofErr w:type="spellEnd"/>
      <w:r>
        <w:rPr>
          <w:rStyle w:val="ab"/>
          <w:rFonts w:ascii="Apple SD Gothic Neo" w:eastAsia="Apple SD Gothic Neo" w:hAnsi="Apple SD Gothic Neo" w:hint="eastAsia"/>
          <w:color w:val="212529"/>
          <w:sz w:val="23"/>
          <w:szCs w:val="23"/>
        </w:rPr>
        <w:t xml:space="preserve"> 벨</w:t>
      </w:r>
      <w:r>
        <w:rPr>
          <w:rFonts w:ascii="Apple SD Gothic Neo" w:eastAsia="Apple SD Gothic Neo" w:hAnsi="Apple SD Gothic Neo" w:hint="eastAsia"/>
          <w:color w:val="212529"/>
          <w:sz w:val="23"/>
          <w:szCs w:val="23"/>
        </w:rPr>
        <w:t> (</w:t>
      </w:r>
      <w:proofErr w:type="spellStart"/>
      <w:r>
        <w:rPr>
          <w:rFonts w:ascii="Apple SD Gothic Neo" w:eastAsia="Apple SD Gothic Neo" w:hAnsi="Apple SD Gothic Neo" w:hint="eastAsia"/>
          <w:color w:val="212529"/>
          <w:sz w:val="23"/>
          <w:szCs w:val="23"/>
        </w:rPr>
        <w:t>라크히</w:t>
      </w:r>
      <w:proofErr w:type="spellEnd"/>
      <w:r>
        <w:rPr>
          <w:rFonts w:ascii="Apple SD Gothic Neo" w:eastAsia="Apple SD Gothic Neo" w:hAnsi="Apple SD Gothic Neo" w:hint="eastAsia"/>
          <w:color w:val="212529"/>
          <w:sz w:val="23"/>
          <w:szCs w:val="23"/>
        </w:rPr>
        <w:t xml:space="preserve"> </w:t>
      </w:r>
      <w:proofErr w:type="spellStart"/>
      <w:r>
        <w:rPr>
          <w:rFonts w:ascii="Apple SD Gothic Neo" w:eastAsia="Apple SD Gothic Neo" w:hAnsi="Apple SD Gothic Neo" w:hint="eastAsia"/>
          <w:color w:val="212529"/>
          <w:sz w:val="23"/>
          <w:szCs w:val="23"/>
        </w:rPr>
        <w:t>타크라르</w:t>
      </w:r>
      <w:proofErr w:type="spellEnd"/>
      <w:r>
        <w:rPr>
          <w:rFonts w:ascii="Apple SD Gothic Neo" w:eastAsia="Apple SD Gothic Neo" w:hAnsi="Apple SD Gothic Neo" w:hint="eastAsia"/>
          <w:color w:val="212529"/>
          <w:sz w:val="23"/>
          <w:szCs w:val="23"/>
        </w:rPr>
        <w:t xml:space="preserve"> / </w:t>
      </w:r>
      <w:hyperlink r:id="rId44" w:tooltip="이재현(성우)" w:history="1">
        <w:r>
          <w:rPr>
            <w:rStyle w:val="aa"/>
            <w:rFonts w:ascii="Apple SD Gothic Neo" w:eastAsia="Apple SD Gothic Neo" w:hAnsi="Apple SD Gothic Neo" w:hint="eastAsia"/>
            <w:sz w:val="23"/>
            <w:szCs w:val="23"/>
          </w:rPr>
          <w:t>이재현</w:t>
        </w:r>
      </w:hyperlink>
      <w:r>
        <w:rPr>
          <w:rFonts w:ascii="Apple SD Gothic Neo" w:eastAsia="Apple SD Gothic Neo" w:hAnsi="Apple SD Gothic Neo" w:hint="eastAsia"/>
          <w:color w:val="212529"/>
          <w:sz w:val="23"/>
          <w:szCs w:val="23"/>
        </w:rPr>
        <w:t> / </w:t>
      </w:r>
      <w:hyperlink r:id="rId45" w:tooltip="하야미 사오리" w:history="1">
        <w:r>
          <w:rPr>
            <w:rStyle w:val="aa"/>
            <w:rFonts w:ascii="Apple SD Gothic Neo" w:eastAsia="Apple SD Gothic Neo" w:hAnsi="Apple SD Gothic Neo" w:hint="eastAsia"/>
            <w:sz w:val="23"/>
            <w:szCs w:val="23"/>
          </w:rPr>
          <w:t>하야미 사오리</w:t>
        </w:r>
      </w:hyperlink>
      <w:r>
        <w:rPr>
          <w:rFonts w:ascii="Apple SD Gothic Neo" w:eastAsia="Apple SD Gothic Neo" w:hAnsi="Apple SD Gothic Neo" w:hint="eastAsia"/>
          <w:color w:val="212529"/>
          <w:sz w:val="23"/>
          <w:szCs w:val="23"/>
        </w:rPr>
        <w:t>)</w:t>
      </w:r>
      <w:r>
        <w:rPr>
          <w:rFonts w:ascii="Apple SD Gothic Neo" w:eastAsia="Apple SD Gothic Neo" w:hAnsi="Apple SD Gothic Neo" w:hint="eastAsia"/>
          <w:color w:val="212529"/>
          <w:sz w:val="23"/>
          <w:szCs w:val="23"/>
        </w:rPr>
        <w:br/>
      </w:r>
      <w:proofErr w:type="spellStart"/>
      <w:r>
        <w:rPr>
          <w:rFonts w:ascii="Apple SD Gothic Neo" w:eastAsia="Apple SD Gothic Neo" w:hAnsi="Apple SD Gothic Neo" w:hint="eastAsia"/>
          <w:color w:val="212529"/>
          <w:sz w:val="23"/>
          <w:szCs w:val="23"/>
        </w:rPr>
        <w:t>스크러빗</w:t>
      </w:r>
      <w:proofErr w:type="spellEnd"/>
      <w:r>
        <w:rPr>
          <w:rFonts w:ascii="Apple SD Gothic Neo" w:eastAsia="Apple SD Gothic Neo" w:hAnsi="Apple SD Gothic Neo" w:hint="eastAsia"/>
          <w:color w:val="212529"/>
          <w:sz w:val="23"/>
          <w:szCs w:val="23"/>
        </w:rPr>
        <w:t xml:space="preserve"> 세탁소의 직원. 원래 직업은 전화교환원으로 이름의 유래도 전화벨(bell)이다. 말수가 매우 적어서 동료들은 과묵한 성격이라고 생각했으나 사실 </w:t>
      </w:r>
      <w:del w:id="1" w:author="Unknown">
        <w:r>
          <w:rPr>
            <w:rFonts w:ascii="Apple SD Gothic Neo" w:eastAsia="Apple SD Gothic Neo" w:hAnsi="Apple SD Gothic Neo" w:hint="eastAsia"/>
            <w:color w:val="808080"/>
            <w:sz w:val="23"/>
            <w:szCs w:val="23"/>
          </w:rPr>
          <w:delText>직업답게</w:delText>
        </w:r>
      </w:del>
      <w:r>
        <w:rPr>
          <w:rFonts w:ascii="Apple SD Gothic Neo" w:eastAsia="Apple SD Gothic Neo" w:hAnsi="Apple SD Gothic Neo" w:hint="eastAsia"/>
          <w:color w:val="212529"/>
          <w:sz w:val="23"/>
          <w:szCs w:val="23"/>
        </w:rPr>
        <w:t xml:space="preserve"> 매우 수다쟁이로, 잡히고 난 뒤엔 할 얘기도 없고 우울해진 탓에 과묵해진 것이다. </w:t>
      </w:r>
      <w:proofErr w:type="spellStart"/>
      <w:r>
        <w:rPr>
          <w:rFonts w:ascii="Apple SD Gothic Neo" w:eastAsia="Apple SD Gothic Neo" w:hAnsi="Apple SD Gothic Neo" w:hint="eastAsia"/>
          <w:color w:val="212529"/>
          <w:sz w:val="23"/>
          <w:szCs w:val="23"/>
        </w:rPr>
        <w:t>웡카의</w:t>
      </w:r>
      <w:proofErr w:type="spellEnd"/>
      <w:r>
        <w:rPr>
          <w:rFonts w:ascii="Apple SD Gothic Neo" w:eastAsia="Apple SD Gothic Neo" w:hAnsi="Apple SD Gothic Neo" w:hint="eastAsia"/>
          <w:color w:val="212529"/>
          <w:sz w:val="23"/>
          <w:szCs w:val="23"/>
        </w:rPr>
        <w:t xml:space="preserve"> 마지막 작전에서는 교환원의 실력을 발휘해 동물원에 건 신부의 전화를 가로채 래리에게 연결시키고, 이후 도시에 있는 109명의 모든 D.스미스에게 전화를 돌려 </w:t>
      </w:r>
      <w:r>
        <w:rPr>
          <w:rStyle w:val="ab"/>
          <w:rFonts w:ascii="Apple SD Gothic Neo" w:eastAsia="Apple SD Gothic Neo" w:hAnsi="Apple SD Gothic Neo" w:hint="eastAsia"/>
          <w:color w:val="212529"/>
          <w:sz w:val="23"/>
          <w:szCs w:val="23"/>
        </w:rPr>
        <w:t>누들의 어머니를 찾아내는</w:t>
      </w:r>
      <w:r>
        <w:rPr>
          <w:rFonts w:ascii="Apple SD Gothic Neo" w:eastAsia="Apple SD Gothic Neo" w:hAnsi="Apple SD Gothic Neo" w:hint="eastAsia"/>
          <w:color w:val="212529"/>
          <w:sz w:val="23"/>
          <w:szCs w:val="23"/>
        </w:rPr>
        <w:t> 멋진 활약을 펼친다. 사건이 해결된 이후에는 복직했다고 한다.</w:t>
      </w:r>
    </w:p>
    <w:p w14:paraId="2DA1A6D1" w14:textId="77777777" w:rsidR="0033544A" w:rsidRDefault="0033544A" w:rsidP="0033544A">
      <w:pPr>
        <w:pStyle w:val="3"/>
        <w:pBdr>
          <w:bottom w:val="single" w:sz="6" w:space="4" w:color="CCCCCC"/>
        </w:pBdr>
        <w:shd w:val="clear" w:color="auto" w:fill="FFFFFF"/>
        <w:spacing w:before="288" w:after="192"/>
        <w:rPr>
          <w:rFonts w:ascii="Apple SD Gothic Neo" w:eastAsia="Apple SD Gothic Neo" w:hAnsi="Apple SD Gothic Neo" w:hint="eastAsia"/>
          <w:color w:val="212529"/>
          <w:sz w:val="37"/>
          <w:szCs w:val="37"/>
        </w:rPr>
      </w:pPr>
      <w:hyperlink r:id="rId46" w:anchor="toc" w:history="1">
        <w:r>
          <w:rPr>
            <w:rStyle w:val="aa"/>
            <w:rFonts w:ascii="Apple SD Gothic Neo" w:eastAsia="Apple SD Gothic Neo" w:hAnsi="Apple SD Gothic Neo" w:hint="eastAsia"/>
            <w:sz w:val="37"/>
            <w:szCs w:val="37"/>
          </w:rPr>
          <w:t>6.3.</w:t>
        </w:r>
      </w:hyperlink>
      <w:r>
        <w:rPr>
          <w:rFonts w:ascii="Apple SD Gothic Neo" w:eastAsia="Apple SD Gothic Neo" w:hAnsi="Apple SD Gothic Neo" w:hint="eastAsia"/>
          <w:color w:val="212529"/>
          <w:sz w:val="37"/>
          <w:szCs w:val="37"/>
        </w:rPr>
        <w:t> 초콜릿 카르텔</w:t>
      </w:r>
      <w:hyperlink r:id="rId47" w:anchor="fn-18" w:history="1">
        <w:r>
          <w:rPr>
            <w:rStyle w:val="aa"/>
            <w:rFonts w:ascii="Apple SD Gothic Neo" w:eastAsia="Apple SD Gothic Neo" w:hAnsi="Apple SD Gothic Neo" w:hint="eastAsia"/>
            <w:sz w:val="30"/>
            <w:szCs w:val="30"/>
            <w:vertAlign w:val="superscript"/>
          </w:rPr>
          <w:t>[18]</w:t>
        </w:r>
      </w:hyperlink>
      <w:hyperlink r:id="rId48" w:history="1">
        <w:r>
          <w:rPr>
            <w:rStyle w:val="aa"/>
            <w:rFonts w:ascii="Apple SD Gothic Neo" w:eastAsia="Apple SD Gothic Neo" w:hAnsi="Apple SD Gothic Neo" w:hint="eastAsia"/>
            <w:sz w:val="37"/>
            <w:szCs w:val="37"/>
          </w:rPr>
          <w:t>[편집]</w:t>
        </w:r>
      </w:hyperlink>
    </w:p>
    <w:p w14:paraId="2D8967DC" w14:textId="77777777" w:rsidR="0033544A" w:rsidRDefault="0033544A" w:rsidP="0033544A">
      <w:pPr>
        <w:shd w:val="clear" w:color="auto" w:fill="FFFFFF"/>
        <w:rPr>
          <w:rFonts w:ascii="Apple SD Gothic Neo" w:eastAsia="Apple SD Gothic Neo" w:hAnsi="Apple SD Gothic Neo" w:hint="eastAsia"/>
          <w:color w:val="212529"/>
          <w:sz w:val="23"/>
          <w:szCs w:val="23"/>
        </w:rPr>
      </w:pPr>
      <w:r>
        <w:rPr>
          <w:rFonts w:ascii="Apple SD Gothic Neo" w:eastAsia="Apple SD Gothic Neo" w:hAnsi="Apple SD Gothic Neo" w:hint="eastAsia"/>
          <w:color w:val="212529"/>
          <w:sz w:val="23"/>
          <w:szCs w:val="23"/>
        </w:rPr>
        <w:t xml:space="preserve">이 영화의 메인 </w:t>
      </w:r>
      <w:proofErr w:type="spellStart"/>
      <w:r>
        <w:rPr>
          <w:rFonts w:ascii="Apple SD Gothic Neo" w:eastAsia="Apple SD Gothic Neo" w:hAnsi="Apple SD Gothic Neo" w:hint="eastAsia"/>
          <w:color w:val="212529"/>
          <w:sz w:val="23"/>
          <w:szCs w:val="23"/>
        </w:rPr>
        <w:t>빌런들</w:t>
      </w:r>
      <w:proofErr w:type="spellEnd"/>
      <w:r>
        <w:rPr>
          <w:rFonts w:ascii="Apple SD Gothic Neo" w:eastAsia="Apple SD Gothic Neo" w:hAnsi="Apple SD Gothic Neo" w:hint="eastAsia"/>
          <w:color w:val="212529"/>
          <w:sz w:val="23"/>
          <w:szCs w:val="23"/>
        </w:rPr>
        <w:t>. 세계 최고의 초콜릿들을 취급하는 디저트의 성지 '</w:t>
      </w:r>
      <w:proofErr w:type="spellStart"/>
      <w:r>
        <w:rPr>
          <w:rFonts w:ascii="Apple SD Gothic Neo" w:eastAsia="Apple SD Gothic Neo" w:hAnsi="Apple SD Gothic Neo" w:hint="eastAsia"/>
          <w:color w:val="212529"/>
          <w:sz w:val="23"/>
          <w:szCs w:val="23"/>
        </w:rPr>
        <w:t>달콤</w:t>
      </w:r>
      <w:proofErr w:type="spellEnd"/>
      <w:r>
        <w:rPr>
          <w:rFonts w:ascii="Apple SD Gothic Neo" w:eastAsia="Apple SD Gothic Neo" w:hAnsi="Apple SD Gothic Neo" w:hint="eastAsia"/>
          <w:color w:val="212529"/>
          <w:sz w:val="23"/>
          <w:szCs w:val="23"/>
        </w:rPr>
        <w:t xml:space="preserve"> 백화점'에서 3인 경쟁 구도를 형성하고 있으나 이는 대외적인 모습에 불과하며, 사실은 서로 담합해 도시에서 유통되는 초콜릿의 순도를 낮추고 이를 이용해 발생한 거액의 부당이익과 대량으로 비축된 초콜릿을 이용해 도시의 주요 인사(경찰서장, </w:t>
      </w:r>
      <w:proofErr w:type="spellStart"/>
      <w:r>
        <w:rPr>
          <w:rFonts w:ascii="Apple SD Gothic Neo" w:eastAsia="Apple SD Gothic Neo" w:hAnsi="Apple SD Gothic Neo" w:hint="eastAsia"/>
          <w:color w:val="212529"/>
          <w:sz w:val="23"/>
          <w:szCs w:val="23"/>
        </w:rPr>
        <w:t>줄리어스</w:t>
      </w:r>
      <w:proofErr w:type="spellEnd"/>
      <w:r>
        <w:rPr>
          <w:rFonts w:ascii="Apple SD Gothic Neo" w:eastAsia="Apple SD Gothic Neo" w:hAnsi="Apple SD Gothic Neo" w:hint="eastAsia"/>
          <w:color w:val="212529"/>
          <w:sz w:val="23"/>
          <w:szCs w:val="23"/>
        </w:rPr>
        <w:t xml:space="preserve"> 신부)들과 결탁해 본인들의 입지를 다지고 있다. 심지어 경쟁자가 나타나면 온갖 물밑공작을 가해 </w:t>
      </w:r>
      <w:proofErr w:type="spellStart"/>
      <w:r>
        <w:rPr>
          <w:rFonts w:ascii="Apple SD Gothic Neo" w:eastAsia="Apple SD Gothic Neo" w:hAnsi="Apple SD Gothic Neo" w:hint="eastAsia"/>
          <w:color w:val="212529"/>
          <w:sz w:val="23"/>
          <w:szCs w:val="23"/>
        </w:rPr>
        <w:t>쫒아내거나</w:t>
      </w:r>
      <w:proofErr w:type="spellEnd"/>
      <w:r>
        <w:rPr>
          <w:rFonts w:ascii="Apple SD Gothic Neo" w:eastAsia="Apple SD Gothic Neo" w:hAnsi="Apple SD Gothic Neo" w:hint="eastAsia"/>
          <w:color w:val="212529"/>
          <w:sz w:val="23"/>
          <w:szCs w:val="23"/>
        </w:rPr>
        <w:t xml:space="preserve"> 암살을 시도할 정도로 지독한 면모도 있다.</w:t>
      </w:r>
    </w:p>
    <w:p w14:paraId="0B6224CA" w14:textId="77777777" w:rsidR="0033544A" w:rsidRDefault="0033544A" w:rsidP="0033544A">
      <w:pPr>
        <w:widowControl/>
        <w:numPr>
          <w:ilvl w:val="0"/>
          <w:numId w:val="29"/>
        </w:numPr>
        <w:shd w:val="clear" w:color="auto" w:fill="FFFFFF"/>
        <w:wordWrap/>
        <w:autoSpaceDE/>
        <w:autoSpaceDN/>
        <w:spacing w:before="96" w:after="96"/>
        <w:ind w:left="1080"/>
        <w:rPr>
          <w:rFonts w:ascii="Apple SD Gothic Neo" w:eastAsia="Apple SD Gothic Neo" w:hAnsi="Apple SD Gothic Neo" w:hint="eastAsia"/>
          <w:color w:val="212529"/>
          <w:sz w:val="23"/>
          <w:szCs w:val="23"/>
        </w:rPr>
      </w:pPr>
      <w:r>
        <w:rPr>
          <w:rStyle w:val="ab"/>
          <w:rFonts w:ascii="Apple SD Gothic Neo" w:eastAsia="Apple SD Gothic Neo" w:hAnsi="Apple SD Gothic Neo" w:hint="eastAsia"/>
          <w:color w:val="212529"/>
          <w:sz w:val="23"/>
          <w:szCs w:val="23"/>
        </w:rPr>
        <w:t xml:space="preserve">아서 </w:t>
      </w:r>
      <w:proofErr w:type="spellStart"/>
      <w:r>
        <w:rPr>
          <w:rStyle w:val="ab"/>
          <w:rFonts w:ascii="Apple SD Gothic Neo" w:eastAsia="Apple SD Gothic Neo" w:hAnsi="Apple SD Gothic Neo" w:hint="eastAsia"/>
          <w:color w:val="212529"/>
          <w:sz w:val="23"/>
          <w:szCs w:val="23"/>
        </w:rPr>
        <w:t>슬러그워스</w:t>
      </w:r>
      <w:proofErr w:type="spellEnd"/>
      <w:r>
        <w:rPr>
          <w:rFonts w:ascii="Apple SD Gothic Neo" w:eastAsia="Apple SD Gothic Neo" w:hAnsi="Apple SD Gothic Neo" w:hint="eastAsia"/>
          <w:color w:val="212529"/>
          <w:sz w:val="23"/>
          <w:szCs w:val="23"/>
        </w:rPr>
        <w:t> (패터슨 조지프 / </w:t>
      </w:r>
      <w:hyperlink r:id="rId49" w:tooltip="변영희" w:history="1">
        <w:r>
          <w:rPr>
            <w:rStyle w:val="aa"/>
            <w:rFonts w:ascii="Apple SD Gothic Neo" w:eastAsia="Apple SD Gothic Neo" w:hAnsi="Apple SD Gothic Neo" w:hint="eastAsia"/>
            <w:sz w:val="23"/>
            <w:szCs w:val="23"/>
          </w:rPr>
          <w:t>변영희</w:t>
        </w:r>
      </w:hyperlink>
      <w:r>
        <w:rPr>
          <w:rFonts w:ascii="Apple SD Gothic Neo" w:eastAsia="Apple SD Gothic Neo" w:hAnsi="Apple SD Gothic Neo" w:hint="eastAsia"/>
          <w:color w:val="212529"/>
          <w:sz w:val="23"/>
          <w:szCs w:val="23"/>
        </w:rPr>
        <w:t> / </w:t>
      </w:r>
      <w:hyperlink r:id="rId50" w:tooltip="키시 유지" w:history="1">
        <w:r>
          <w:rPr>
            <w:rStyle w:val="aa"/>
            <w:rFonts w:ascii="Apple SD Gothic Neo" w:eastAsia="Apple SD Gothic Neo" w:hAnsi="Apple SD Gothic Neo" w:hint="eastAsia"/>
            <w:sz w:val="23"/>
            <w:szCs w:val="23"/>
          </w:rPr>
          <w:t>키시 유지</w:t>
        </w:r>
      </w:hyperlink>
      <w:r>
        <w:rPr>
          <w:rFonts w:ascii="Apple SD Gothic Neo" w:eastAsia="Apple SD Gothic Neo" w:hAnsi="Apple SD Gothic Neo" w:hint="eastAsia"/>
          <w:color w:val="212529"/>
          <w:sz w:val="23"/>
          <w:szCs w:val="23"/>
        </w:rPr>
        <w:t>)</w:t>
      </w:r>
      <w:r>
        <w:rPr>
          <w:rFonts w:ascii="Apple SD Gothic Neo" w:eastAsia="Apple SD Gothic Neo" w:hAnsi="Apple SD Gothic Neo" w:hint="eastAsia"/>
          <w:color w:val="212529"/>
          <w:sz w:val="23"/>
          <w:szCs w:val="23"/>
        </w:rPr>
        <w:br/>
        <w:t>초콜릿 카르텔의 리더. 악수를 할 때, 손을 꽉 쥐며 </w:t>
      </w:r>
      <w:hyperlink r:id="rId51" w:tooltip="기선제압" w:history="1">
        <w:r>
          <w:rPr>
            <w:rStyle w:val="aa"/>
            <w:rFonts w:ascii="Apple SD Gothic Neo" w:eastAsia="Apple SD Gothic Neo" w:hAnsi="Apple SD Gothic Neo" w:hint="eastAsia"/>
            <w:sz w:val="23"/>
            <w:szCs w:val="23"/>
          </w:rPr>
          <w:t>우위를 점하려는</w:t>
        </w:r>
      </w:hyperlink>
      <w:r>
        <w:rPr>
          <w:rFonts w:ascii="Apple SD Gothic Neo" w:eastAsia="Apple SD Gothic Neo" w:hAnsi="Apple SD Gothic Neo" w:hint="eastAsia"/>
          <w:color w:val="212529"/>
          <w:sz w:val="23"/>
          <w:szCs w:val="23"/>
        </w:rPr>
        <w:t xml:space="preserve"> 버릇이 있다. </w:t>
      </w:r>
      <w:proofErr w:type="spellStart"/>
      <w:r>
        <w:rPr>
          <w:rFonts w:ascii="Apple SD Gothic Neo" w:eastAsia="Apple SD Gothic Neo" w:hAnsi="Apple SD Gothic Neo" w:hint="eastAsia"/>
          <w:color w:val="212529"/>
          <w:sz w:val="23"/>
          <w:szCs w:val="23"/>
        </w:rPr>
        <w:t>웡카의</w:t>
      </w:r>
      <w:proofErr w:type="spellEnd"/>
      <w:r>
        <w:rPr>
          <w:rFonts w:ascii="Apple SD Gothic Neo" w:eastAsia="Apple SD Gothic Neo" w:hAnsi="Apple SD Gothic Neo" w:hint="eastAsia"/>
          <w:color w:val="212529"/>
          <w:sz w:val="23"/>
          <w:szCs w:val="23"/>
        </w:rPr>
        <w:t xml:space="preserve"> 초콜릿 메이커 재능을 알아보고 경찰서장에게 뇌물을 주며 </w:t>
      </w:r>
      <w:proofErr w:type="spellStart"/>
      <w:r>
        <w:rPr>
          <w:rFonts w:ascii="Apple SD Gothic Neo" w:eastAsia="Apple SD Gothic Neo" w:hAnsi="Apple SD Gothic Neo" w:hint="eastAsia"/>
          <w:color w:val="212529"/>
          <w:sz w:val="23"/>
          <w:szCs w:val="23"/>
        </w:rPr>
        <w:t>웡카를</w:t>
      </w:r>
      <w:proofErr w:type="spellEnd"/>
      <w:r>
        <w:rPr>
          <w:rFonts w:ascii="Apple SD Gothic Neo" w:eastAsia="Apple SD Gothic Neo" w:hAnsi="Apple SD Gothic Neo" w:hint="eastAsia"/>
          <w:color w:val="212529"/>
          <w:sz w:val="23"/>
          <w:szCs w:val="23"/>
        </w:rPr>
        <w:t xml:space="preserve"> 도시에서 쫓아내려고 한다. 가족영화인 작품 특성상 코믹하게 연출되지만 아이들이 도로에서 노는데 그냥 밀어버리지 왜 쓸데없이 </w:t>
      </w:r>
      <w:proofErr w:type="spellStart"/>
      <w:r>
        <w:rPr>
          <w:rFonts w:ascii="Apple SD Gothic Neo" w:eastAsia="Apple SD Gothic Neo" w:hAnsi="Apple SD Gothic Neo" w:hint="eastAsia"/>
          <w:color w:val="212529"/>
          <w:sz w:val="23"/>
          <w:szCs w:val="23"/>
        </w:rPr>
        <w:t>기다리냐고</w:t>
      </w:r>
      <w:proofErr w:type="spellEnd"/>
      <w:r>
        <w:rPr>
          <w:rFonts w:ascii="Apple SD Gothic Neo" w:eastAsia="Apple SD Gothic Neo" w:hAnsi="Apple SD Gothic Neo" w:hint="eastAsia"/>
          <w:color w:val="212529"/>
          <w:sz w:val="23"/>
          <w:szCs w:val="23"/>
        </w:rPr>
        <w:t xml:space="preserve"> 하거나 </w:t>
      </w:r>
      <w:proofErr w:type="spellStart"/>
      <w:r>
        <w:rPr>
          <w:rFonts w:ascii="Apple SD Gothic Neo" w:eastAsia="Apple SD Gothic Neo" w:hAnsi="Apple SD Gothic Neo" w:hint="eastAsia"/>
          <w:color w:val="212529"/>
          <w:sz w:val="23"/>
          <w:szCs w:val="23"/>
        </w:rPr>
        <w:t>수도없이</w:t>
      </w:r>
      <w:proofErr w:type="spellEnd"/>
      <w:r>
        <w:rPr>
          <w:rFonts w:ascii="Apple SD Gothic Neo" w:eastAsia="Apple SD Gothic Neo" w:hAnsi="Apple SD Gothic Neo" w:hint="eastAsia"/>
          <w:color w:val="212529"/>
          <w:sz w:val="23"/>
          <w:szCs w:val="23"/>
        </w:rPr>
        <w:t xml:space="preserve"> 살인미수를 저지르는 등 </w:t>
      </w:r>
      <w:proofErr w:type="spellStart"/>
      <w:r>
        <w:rPr>
          <w:rFonts w:ascii="Apple SD Gothic Neo" w:eastAsia="Apple SD Gothic Neo" w:hAnsi="Apple SD Gothic Neo" w:hint="eastAsia"/>
          <w:color w:val="212529"/>
          <w:sz w:val="23"/>
          <w:szCs w:val="23"/>
        </w:rPr>
        <w:t>사이코패스에</w:t>
      </w:r>
      <w:proofErr w:type="spellEnd"/>
      <w:r>
        <w:rPr>
          <w:rFonts w:ascii="Apple SD Gothic Neo" w:eastAsia="Apple SD Gothic Neo" w:hAnsi="Apple SD Gothic Neo" w:hint="eastAsia"/>
          <w:color w:val="212529"/>
          <w:sz w:val="23"/>
          <w:szCs w:val="23"/>
        </w:rPr>
        <w:t xml:space="preserve"> 준할 정도로 인성이 매우 좋지 않은 인물.</w:t>
      </w:r>
      <w:r>
        <w:rPr>
          <w:rFonts w:ascii="Apple SD Gothic Neo" w:eastAsia="Apple SD Gothic Neo" w:hAnsi="Apple SD Gothic Neo" w:hint="eastAsia"/>
          <w:color w:val="212529"/>
          <w:sz w:val="23"/>
          <w:szCs w:val="23"/>
        </w:rPr>
        <w:br/>
      </w:r>
      <w:proofErr w:type="spellStart"/>
      <w:r>
        <w:rPr>
          <w:rFonts w:ascii="Apple SD Gothic Neo" w:eastAsia="Apple SD Gothic Neo" w:hAnsi="Apple SD Gothic Neo" w:hint="eastAsia"/>
          <w:color w:val="212529"/>
          <w:sz w:val="23"/>
          <w:szCs w:val="23"/>
        </w:rPr>
        <w:lastRenderedPageBreak/>
        <w:t>스크러빗</w:t>
      </w:r>
      <w:proofErr w:type="spellEnd"/>
      <w:r>
        <w:rPr>
          <w:rFonts w:ascii="Apple SD Gothic Neo" w:eastAsia="Apple SD Gothic Neo" w:hAnsi="Apple SD Gothic Neo" w:hint="eastAsia"/>
          <w:color w:val="212529"/>
          <w:sz w:val="23"/>
          <w:szCs w:val="23"/>
        </w:rPr>
        <w:t xml:space="preserve"> 세탁소 직원들과 함께 활동해온 </w:t>
      </w:r>
      <w:proofErr w:type="spellStart"/>
      <w:r>
        <w:rPr>
          <w:rFonts w:ascii="Apple SD Gothic Neo" w:eastAsia="Apple SD Gothic Neo" w:hAnsi="Apple SD Gothic Neo" w:hint="eastAsia"/>
          <w:color w:val="212529"/>
          <w:sz w:val="23"/>
          <w:szCs w:val="23"/>
        </w:rPr>
        <w:t>웡카를</w:t>
      </w:r>
      <w:proofErr w:type="spellEnd"/>
      <w:r>
        <w:rPr>
          <w:rFonts w:ascii="Apple SD Gothic Neo" w:eastAsia="Apple SD Gothic Neo" w:hAnsi="Apple SD Gothic Neo" w:hint="eastAsia"/>
          <w:color w:val="212529"/>
          <w:sz w:val="23"/>
          <w:szCs w:val="23"/>
        </w:rPr>
        <w:t xml:space="preserve"> 망치기 직전까지 갔지만, 정작 윌리 </w:t>
      </w:r>
      <w:proofErr w:type="spellStart"/>
      <w:r>
        <w:rPr>
          <w:rFonts w:ascii="Apple SD Gothic Neo" w:eastAsia="Apple SD Gothic Neo" w:hAnsi="Apple SD Gothic Neo" w:hint="eastAsia"/>
          <w:color w:val="212529"/>
          <w:sz w:val="23"/>
          <w:szCs w:val="23"/>
        </w:rPr>
        <w:t>웡카의</w:t>
      </w:r>
      <w:proofErr w:type="spellEnd"/>
      <w:r>
        <w:rPr>
          <w:rFonts w:ascii="Apple SD Gothic Neo" w:eastAsia="Apple SD Gothic Neo" w:hAnsi="Apple SD Gothic Neo" w:hint="eastAsia"/>
          <w:color w:val="212529"/>
          <w:sz w:val="23"/>
          <w:szCs w:val="23"/>
        </w:rPr>
        <w:t xml:space="preserve"> 그 유명한 초콜릿 공장을 세우는 계기를 제공시킨 장본이기도 하다. 애초에 </w:t>
      </w:r>
      <w:proofErr w:type="spellStart"/>
      <w:r>
        <w:rPr>
          <w:rFonts w:ascii="Apple SD Gothic Neo" w:eastAsia="Apple SD Gothic Neo" w:hAnsi="Apple SD Gothic Neo" w:hint="eastAsia"/>
          <w:color w:val="212529"/>
          <w:sz w:val="23"/>
          <w:szCs w:val="23"/>
        </w:rPr>
        <w:t>웡카가</w:t>
      </w:r>
      <w:proofErr w:type="spellEnd"/>
      <w:r>
        <w:rPr>
          <w:rFonts w:ascii="Apple SD Gothic Neo" w:eastAsia="Apple SD Gothic Neo" w:hAnsi="Apple SD Gothic Neo" w:hint="eastAsia"/>
          <w:color w:val="212529"/>
          <w:sz w:val="23"/>
          <w:szCs w:val="23"/>
        </w:rPr>
        <w:t xml:space="preserve"> 처음으로 장사했던 백화점 가게를 망치지 않고 그냥 뒀다면 공장을 세울 일이 없었기 때문이었다.</w:t>
      </w:r>
    </w:p>
    <w:p w14:paraId="4F29FFE5" w14:textId="77777777" w:rsidR="0033544A" w:rsidRDefault="0033544A" w:rsidP="0033544A">
      <w:pPr>
        <w:widowControl/>
        <w:numPr>
          <w:ilvl w:val="0"/>
          <w:numId w:val="30"/>
        </w:numPr>
        <w:shd w:val="clear" w:color="auto" w:fill="FFFFFF"/>
        <w:wordWrap/>
        <w:autoSpaceDE/>
        <w:autoSpaceDN/>
        <w:spacing w:before="96" w:after="96"/>
        <w:ind w:left="1080"/>
        <w:rPr>
          <w:rFonts w:ascii="Apple SD Gothic Neo" w:eastAsia="Apple SD Gothic Neo" w:hAnsi="Apple SD Gothic Neo" w:hint="eastAsia"/>
          <w:color w:val="212529"/>
          <w:sz w:val="23"/>
          <w:szCs w:val="23"/>
        </w:rPr>
      </w:pPr>
      <w:proofErr w:type="spellStart"/>
      <w:r>
        <w:rPr>
          <w:rStyle w:val="ab"/>
          <w:rFonts w:ascii="Apple SD Gothic Neo" w:eastAsia="Apple SD Gothic Neo" w:hAnsi="Apple SD Gothic Neo" w:hint="eastAsia"/>
          <w:color w:val="212529"/>
          <w:sz w:val="23"/>
          <w:szCs w:val="23"/>
        </w:rPr>
        <w:t>제럴드</w:t>
      </w:r>
      <w:proofErr w:type="spellEnd"/>
      <w:r>
        <w:rPr>
          <w:rStyle w:val="ab"/>
          <w:rFonts w:ascii="Apple SD Gothic Neo" w:eastAsia="Apple SD Gothic Neo" w:hAnsi="Apple SD Gothic Neo" w:hint="eastAsia"/>
          <w:color w:val="212529"/>
          <w:sz w:val="23"/>
          <w:szCs w:val="23"/>
        </w:rPr>
        <w:t xml:space="preserve"> </w:t>
      </w:r>
      <w:proofErr w:type="spellStart"/>
      <w:r>
        <w:rPr>
          <w:rStyle w:val="ab"/>
          <w:rFonts w:ascii="Apple SD Gothic Neo" w:eastAsia="Apple SD Gothic Neo" w:hAnsi="Apple SD Gothic Neo" w:hint="eastAsia"/>
          <w:color w:val="212529"/>
          <w:sz w:val="23"/>
          <w:szCs w:val="23"/>
        </w:rPr>
        <w:t>프로드노즈</w:t>
      </w:r>
      <w:proofErr w:type="spellEnd"/>
      <w:r>
        <w:rPr>
          <w:rFonts w:ascii="Apple SD Gothic Neo" w:eastAsia="Apple SD Gothic Neo" w:hAnsi="Apple SD Gothic Neo" w:hint="eastAsia"/>
          <w:color w:val="212529"/>
          <w:sz w:val="23"/>
          <w:szCs w:val="23"/>
        </w:rPr>
        <w:t> (</w:t>
      </w:r>
      <w:proofErr w:type="spellStart"/>
      <w:r>
        <w:rPr>
          <w:rFonts w:ascii="Apple SD Gothic Neo" w:eastAsia="Apple SD Gothic Neo" w:hAnsi="Apple SD Gothic Neo" w:hint="eastAsia"/>
          <w:color w:val="212529"/>
          <w:sz w:val="23"/>
          <w:szCs w:val="23"/>
        </w:rPr>
        <w:t>맷</w:t>
      </w:r>
      <w:proofErr w:type="spellEnd"/>
      <w:r>
        <w:rPr>
          <w:rFonts w:ascii="Apple SD Gothic Neo" w:eastAsia="Apple SD Gothic Neo" w:hAnsi="Apple SD Gothic Neo" w:hint="eastAsia"/>
          <w:color w:val="212529"/>
          <w:sz w:val="23"/>
          <w:szCs w:val="23"/>
        </w:rPr>
        <w:t xml:space="preserve"> </w:t>
      </w:r>
      <w:proofErr w:type="spellStart"/>
      <w:r>
        <w:rPr>
          <w:rFonts w:ascii="Apple SD Gothic Neo" w:eastAsia="Apple SD Gothic Neo" w:hAnsi="Apple SD Gothic Neo" w:hint="eastAsia"/>
          <w:color w:val="212529"/>
          <w:sz w:val="23"/>
          <w:szCs w:val="23"/>
        </w:rPr>
        <w:t>루커스</w:t>
      </w:r>
      <w:proofErr w:type="spellEnd"/>
      <w:r>
        <w:rPr>
          <w:rFonts w:ascii="Apple SD Gothic Neo" w:eastAsia="Apple SD Gothic Neo" w:hAnsi="Apple SD Gothic Neo"/>
          <w:color w:val="212529"/>
          <w:sz w:val="23"/>
          <w:szCs w:val="23"/>
        </w:rPr>
        <w:fldChar w:fldCharType="begin"/>
      </w:r>
      <w:r>
        <w:rPr>
          <w:rFonts w:ascii="Apple SD Gothic Neo" w:eastAsia="Apple SD Gothic Neo" w:hAnsi="Apple SD Gothic Neo"/>
          <w:color w:val="212529"/>
          <w:sz w:val="23"/>
          <w:szCs w:val="23"/>
        </w:rPr>
        <w:instrText>HYPERLINK "https://namu.wiki/w/%EC%9B%A1%EC%B9%B4" \l "fn-19"</w:instrText>
      </w:r>
      <w:r>
        <w:rPr>
          <w:rFonts w:ascii="Apple SD Gothic Neo" w:eastAsia="Apple SD Gothic Neo" w:hAnsi="Apple SD Gothic Neo"/>
          <w:color w:val="212529"/>
          <w:sz w:val="23"/>
          <w:szCs w:val="23"/>
        </w:rPr>
      </w:r>
      <w:r>
        <w:rPr>
          <w:rFonts w:ascii="Apple SD Gothic Neo" w:eastAsia="Apple SD Gothic Neo" w:hAnsi="Apple SD Gothic Neo"/>
          <w:color w:val="212529"/>
          <w:sz w:val="23"/>
          <w:szCs w:val="23"/>
        </w:rPr>
        <w:fldChar w:fldCharType="separate"/>
      </w:r>
      <w:r>
        <w:rPr>
          <w:rStyle w:val="aa"/>
          <w:rFonts w:ascii="Apple SD Gothic Neo" w:eastAsia="Apple SD Gothic Neo" w:hAnsi="Apple SD Gothic Neo" w:hint="eastAsia"/>
          <w:sz w:val="18"/>
          <w:szCs w:val="18"/>
          <w:vertAlign w:val="superscript"/>
        </w:rPr>
        <w:t>[19]</w:t>
      </w:r>
      <w:r>
        <w:rPr>
          <w:rFonts w:ascii="Apple SD Gothic Neo" w:eastAsia="Apple SD Gothic Neo" w:hAnsi="Apple SD Gothic Neo"/>
          <w:color w:val="212529"/>
          <w:sz w:val="23"/>
          <w:szCs w:val="23"/>
        </w:rPr>
        <w:fldChar w:fldCharType="end"/>
      </w:r>
      <w:r>
        <w:rPr>
          <w:rFonts w:ascii="Apple SD Gothic Neo" w:eastAsia="Apple SD Gothic Neo" w:hAnsi="Apple SD Gothic Neo" w:hint="eastAsia"/>
          <w:color w:val="212529"/>
          <w:sz w:val="23"/>
          <w:szCs w:val="23"/>
        </w:rPr>
        <w:t> / </w:t>
      </w:r>
      <w:hyperlink r:id="rId52" w:tooltip="홍진욱" w:history="1">
        <w:r>
          <w:rPr>
            <w:rStyle w:val="aa"/>
            <w:rFonts w:ascii="Apple SD Gothic Neo" w:eastAsia="Apple SD Gothic Neo" w:hAnsi="Apple SD Gothic Neo" w:hint="eastAsia"/>
            <w:sz w:val="23"/>
            <w:szCs w:val="23"/>
          </w:rPr>
          <w:t>홍진욱</w:t>
        </w:r>
      </w:hyperlink>
      <w:r>
        <w:rPr>
          <w:rFonts w:ascii="Apple SD Gothic Neo" w:eastAsia="Apple SD Gothic Neo" w:hAnsi="Apple SD Gothic Neo" w:hint="eastAsia"/>
          <w:color w:val="212529"/>
          <w:sz w:val="23"/>
          <w:szCs w:val="23"/>
        </w:rPr>
        <w:t> / </w:t>
      </w:r>
      <w:hyperlink r:id="rId53" w:tooltip="세키 토모카즈" w:history="1">
        <w:r>
          <w:rPr>
            <w:rStyle w:val="aa"/>
            <w:rFonts w:ascii="Apple SD Gothic Neo" w:eastAsia="Apple SD Gothic Neo" w:hAnsi="Apple SD Gothic Neo" w:hint="eastAsia"/>
            <w:sz w:val="23"/>
            <w:szCs w:val="23"/>
          </w:rPr>
          <w:t>세키 토모카즈</w:t>
        </w:r>
      </w:hyperlink>
      <w:r>
        <w:rPr>
          <w:rFonts w:ascii="Apple SD Gothic Neo" w:eastAsia="Apple SD Gothic Neo" w:hAnsi="Apple SD Gothic Neo" w:hint="eastAsia"/>
          <w:color w:val="212529"/>
          <w:sz w:val="23"/>
          <w:szCs w:val="23"/>
        </w:rPr>
        <w:t>)</w:t>
      </w:r>
      <w:r>
        <w:rPr>
          <w:rFonts w:ascii="Apple SD Gothic Neo" w:eastAsia="Apple SD Gothic Neo" w:hAnsi="Apple SD Gothic Neo" w:hint="eastAsia"/>
          <w:color w:val="212529"/>
          <w:sz w:val="23"/>
          <w:szCs w:val="23"/>
        </w:rPr>
        <w:br/>
        <w:t xml:space="preserve">어떻게 초콜릿 사업을 부흥시킨 건가 싶을 정도로 눈치가 없고 머리가 나쁘다. </w:t>
      </w:r>
      <w:proofErr w:type="spellStart"/>
      <w:r>
        <w:rPr>
          <w:rFonts w:ascii="Apple SD Gothic Neo" w:eastAsia="Apple SD Gothic Neo" w:hAnsi="Apple SD Gothic Neo" w:hint="eastAsia"/>
          <w:color w:val="212529"/>
          <w:sz w:val="23"/>
          <w:szCs w:val="23"/>
        </w:rPr>
        <w:t>피켈그루버가</w:t>
      </w:r>
      <w:proofErr w:type="spellEnd"/>
      <w:r>
        <w:rPr>
          <w:rFonts w:ascii="Apple SD Gothic Neo" w:eastAsia="Apple SD Gothic Neo" w:hAnsi="Apple SD Gothic Neo" w:hint="eastAsia"/>
          <w:color w:val="212529"/>
          <w:sz w:val="23"/>
          <w:szCs w:val="23"/>
        </w:rPr>
        <w:t xml:space="preserve"> 끝맺지 못한 말을 대신 마무리해주거나 현 상황에서 가장 적절할 법한 단어를 짤막하게 말하곤 한다.</w:t>
      </w:r>
    </w:p>
    <w:p w14:paraId="194ADBF8" w14:textId="77777777" w:rsidR="0033544A" w:rsidRDefault="0033544A" w:rsidP="0033544A">
      <w:pPr>
        <w:widowControl/>
        <w:numPr>
          <w:ilvl w:val="0"/>
          <w:numId w:val="31"/>
        </w:numPr>
        <w:shd w:val="clear" w:color="auto" w:fill="FFFFFF"/>
        <w:wordWrap/>
        <w:autoSpaceDE/>
        <w:autoSpaceDN/>
        <w:spacing w:before="96" w:after="96"/>
        <w:ind w:left="1080"/>
        <w:rPr>
          <w:rFonts w:ascii="Apple SD Gothic Neo" w:eastAsia="Apple SD Gothic Neo" w:hAnsi="Apple SD Gothic Neo" w:hint="eastAsia"/>
          <w:color w:val="212529"/>
          <w:sz w:val="23"/>
          <w:szCs w:val="23"/>
        </w:rPr>
      </w:pPr>
      <w:proofErr w:type="spellStart"/>
      <w:r>
        <w:rPr>
          <w:rStyle w:val="ab"/>
          <w:rFonts w:ascii="Apple SD Gothic Neo" w:eastAsia="Apple SD Gothic Neo" w:hAnsi="Apple SD Gothic Neo" w:hint="eastAsia"/>
          <w:color w:val="212529"/>
          <w:sz w:val="23"/>
          <w:szCs w:val="23"/>
        </w:rPr>
        <w:t>펠릭스</w:t>
      </w:r>
      <w:proofErr w:type="spellEnd"/>
      <w:r>
        <w:rPr>
          <w:rStyle w:val="ab"/>
          <w:rFonts w:ascii="Apple SD Gothic Neo" w:eastAsia="Apple SD Gothic Neo" w:hAnsi="Apple SD Gothic Neo" w:hint="eastAsia"/>
          <w:color w:val="212529"/>
          <w:sz w:val="23"/>
          <w:szCs w:val="23"/>
        </w:rPr>
        <w:t xml:space="preserve"> </w:t>
      </w:r>
      <w:proofErr w:type="spellStart"/>
      <w:r>
        <w:rPr>
          <w:rStyle w:val="ab"/>
          <w:rFonts w:ascii="Apple SD Gothic Neo" w:eastAsia="Apple SD Gothic Neo" w:hAnsi="Apple SD Gothic Neo" w:hint="eastAsia"/>
          <w:color w:val="212529"/>
          <w:sz w:val="23"/>
          <w:szCs w:val="23"/>
        </w:rPr>
        <w:t>피켈그루버</w:t>
      </w:r>
      <w:proofErr w:type="spellEnd"/>
      <w:r>
        <w:rPr>
          <w:rFonts w:ascii="Apple SD Gothic Neo" w:eastAsia="Apple SD Gothic Neo" w:hAnsi="Apple SD Gothic Neo" w:hint="eastAsia"/>
          <w:color w:val="212529"/>
          <w:sz w:val="23"/>
          <w:szCs w:val="23"/>
        </w:rPr>
        <w:t> (</w:t>
      </w:r>
      <w:proofErr w:type="spellStart"/>
      <w:r>
        <w:rPr>
          <w:rFonts w:ascii="Apple SD Gothic Neo" w:eastAsia="Apple SD Gothic Neo" w:hAnsi="Apple SD Gothic Neo" w:hint="eastAsia"/>
          <w:color w:val="212529"/>
          <w:sz w:val="23"/>
          <w:szCs w:val="23"/>
        </w:rPr>
        <w:t>매슈</w:t>
      </w:r>
      <w:proofErr w:type="spellEnd"/>
      <w:r>
        <w:rPr>
          <w:rFonts w:ascii="Apple SD Gothic Neo" w:eastAsia="Apple SD Gothic Neo" w:hAnsi="Apple SD Gothic Neo" w:hint="eastAsia"/>
          <w:color w:val="212529"/>
          <w:sz w:val="23"/>
          <w:szCs w:val="23"/>
        </w:rPr>
        <w:t xml:space="preserve"> </w:t>
      </w:r>
      <w:proofErr w:type="spellStart"/>
      <w:r>
        <w:rPr>
          <w:rFonts w:ascii="Apple SD Gothic Neo" w:eastAsia="Apple SD Gothic Neo" w:hAnsi="Apple SD Gothic Neo" w:hint="eastAsia"/>
          <w:color w:val="212529"/>
          <w:sz w:val="23"/>
          <w:szCs w:val="23"/>
        </w:rPr>
        <w:t>베인턴</w:t>
      </w:r>
      <w:proofErr w:type="spellEnd"/>
      <w:r>
        <w:rPr>
          <w:rFonts w:ascii="Apple SD Gothic Neo" w:eastAsia="Apple SD Gothic Neo" w:hAnsi="Apple SD Gothic Neo" w:hint="eastAsia"/>
          <w:color w:val="212529"/>
          <w:sz w:val="23"/>
          <w:szCs w:val="23"/>
        </w:rPr>
        <w:t xml:space="preserve"> / </w:t>
      </w:r>
      <w:hyperlink r:id="rId54" w:tooltip="위훈" w:history="1">
        <w:r>
          <w:rPr>
            <w:rStyle w:val="aa"/>
            <w:rFonts w:ascii="Apple SD Gothic Neo" w:eastAsia="Apple SD Gothic Neo" w:hAnsi="Apple SD Gothic Neo" w:hint="eastAsia"/>
            <w:sz w:val="23"/>
            <w:szCs w:val="23"/>
          </w:rPr>
          <w:t>위훈</w:t>
        </w:r>
      </w:hyperlink>
      <w:r>
        <w:rPr>
          <w:rFonts w:ascii="Apple SD Gothic Neo" w:eastAsia="Apple SD Gothic Neo" w:hAnsi="Apple SD Gothic Neo" w:hint="eastAsia"/>
          <w:color w:val="212529"/>
          <w:sz w:val="23"/>
          <w:szCs w:val="23"/>
        </w:rPr>
        <w:t> / </w:t>
      </w:r>
      <w:hyperlink r:id="rId55" w:tooltip="타케우치 슌스케" w:history="1">
        <w:r>
          <w:rPr>
            <w:rStyle w:val="aa"/>
            <w:rFonts w:ascii="Apple SD Gothic Neo" w:eastAsia="Apple SD Gothic Neo" w:hAnsi="Apple SD Gothic Neo" w:hint="eastAsia"/>
            <w:sz w:val="23"/>
            <w:szCs w:val="23"/>
          </w:rPr>
          <w:t>타케우치 슌스케</w:t>
        </w:r>
      </w:hyperlink>
      <w:r>
        <w:rPr>
          <w:rFonts w:ascii="Apple SD Gothic Neo" w:eastAsia="Apple SD Gothic Neo" w:hAnsi="Apple SD Gothic Neo" w:hint="eastAsia"/>
          <w:color w:val="212529"/>
          <w:sz w:val="23"/>
          <w:szCs w:val="23"/>
        </w:rPr>
        <w:t>)</w:t>
      </w:r>
      <w:r>
        <w:rPr>
          <w:rFonts w:ascii="Apple SD Gothic Neo" w:eastAsia="Apple SD Gothic Neo" w:hAnsi="Apple SD Gothic Neo" w:hint="eastAsia"/>
          <w:color w:val="212529"/>
          <w:sz w:val="23"/>
          <w:szCs w:val="23"/>
        </w:rPr>
        <w:br/>
        <w:t>선민의식이 매우 심해 'poor'(가난한 사람)이라는 단어를 언급하거나 듣기만 해도 멀미가 나 구역질을 하는 특징을 가지고 있다. 말을 하다가 끝맺지 못하는 버릇이 있다.</w:t>
      </w:r>
    </w:p>
    <w:p w14:paraId="67E58285" w14:textId="77777777" w:rsidR="0033544A" w:rsidRDefault="0033544A" w:rsidP="0033544A">
      <w:pPr>
        <w:widowControl/>
        <w:numPr>
          <w:ilvl w:val="0"/>
          <w:numId w:val="32"/>
        </w:numPr>
        <w:shd w:val="clear" w:color="auto" w:fill="FFFFFF"/>
        <w:wordWrap/>
        <w:autoSpaceDE/>
        <w:autoSpaceDN/>
        <w:spacing w:before="96" w:after="96"/>
        <w:ind w:left="1080"/>
        <w:rPr>
          <w:rFonts w:ascii="Apple SD Gothic Neo" w:eastAsia="Apple SD Gothic Neo" w:hAnsi="Apple SD Gothic Neo" w:hint="eastAsia"/>
          <w:color w:val="212529"/>
          <w:sz w:val="23"/>
          <w:szCs w:val="23"/>
        </w:rPr>
      </w:pPr>
      <w:r>
        <w:rPr>
          <w:rStyle w:val="ab"/>
          <w:rFonts w:ascii="Apple SD Gothic Neo" w:eastAsia="Apple SD Gothic Neo" w:hAnsi="Apple SD Gothic Neo" w:hint="eastAsia"/>
          <w:color w:val="212529"/>
          <w:sz w:val="23"/>
          <w:szCs w:val="23"/>
        </w:rPr>
        <w:t>경찰서장</w:t>
      </w:r>
      <w:r>
        <w:rPr>
          <w:rFonts w:ascii="Apple SD Gothic Neo" w:eastAsia="Apple SD Gothic Neo" w:hAnsi="Apple SD Gothic Neo" w:hint="eastAsia"/>
          <w:color w:val="212529"/>
          <w:sz w:val="23"/>
          <w:szCs w:val="23"/>
        </w:rPr>
        <w:t> (</w:t>
      </w:r>
      <w:hyperlink r:id="rId56" w:tooltip="키건마이클 키" w:history="1">
        <w:r>
          <w:rPr>
            <w:rStyle w:val="aa"/>
            <w:rFonts w:ascii="Apple SD Gothic Neo" w:eastAsia="Apple SD Gothic Neo" w:hAnsi="Apple SD Gothic Neo" w:hint="eastAsia"/>
            <w:sz w:val="23"/>
            <w:szCs w:val="23"/>
          </w:rPr>
          <w:t>키건마이클 키</w:t>
        </w:r>
      </w:hyperlink>
      <w:r>
        <w:rPr>
          <w:rFonts w:ascii="Apple SD Gothic Neo" w:eastAsia="Apple SD Gothic Neo" w:hAnsi="Apple SD Gothic Neo" w:hint="eastAsia"/>
          <w:color w:val="212529"/>
          <w:sz w:val="23"/>
          <w:szCs w:val="23"/>
        </w:rPr>
        <w:t> / </w:t>
      </w:r>
      <w:hyperlink r:id="rId57" w:tooltip="이장원(성우)" w:history="1">
        <w:r>
          <w:rPr>
            <w:rStyle w:val="aa"/>
            <w:rFonts w:ascii="Apple SD Gothic Neo" w:eastAsia="Apple SD Gothic Neo" w:hAnsi="Apple SD Gothic Neo" w:hint="eastAsia"/>
            <w:sz w:val="23"/>
            <w:szCs w:val="23"/>
          </w:rPr>
          <w:t>이장원</w:t>
        </w:r>
      </w:hyperlink>
      <w:r>
        <w:rPr>
          <w:rFonts w:ascii="Apple SD Gothic Neo" w:eastAsia="Apple SD Gothic Neo" w:hAnsi="Apple SD Gothic Neo" w:hint="eastAsia"/>
          <w:color w:val="212529"/>
          <w:sz w:val="23"/>
          <w:szCs w:val="23"/>
        </w:rPr>
        <w:t xml:space="preserve"> / </w:t>
      </w:r>
      <w:proofErr w:type="spellStart"/>
      <w:r>
        <w:rPr>
          <w:rFonts w:ascii="Apple SD Gothic Neo" w:eastAsia="Apple SD Gothic Neo" w:hAnsi="Apple SD Gothic Neo" w:hint="eastAsia"/>
          <w:color w:val="212529"/>
          <w:sz w:val="23"/>
          <w:szCs w:val="23"/>
        </w:rPr>
        <w:t>오사다</w:t>
      </w:r>
      <w:proofErr w:type="spellEnd"/>
      <w:r>
        <w:rPr>
          <w:rFonts w:ascii="Apple SD Gothic Neo" w:eastAsia="Apple SD Gothic Neo" w:hAnsi="Apple SD Gothic Neo" w:hint="eastAsia"/>
          <w:color w:val="212529"/>
          <w:sz w:val="23"/>
          <w:szCs w:val="23"/>
        </w:rPr>
        <w:t xml:space="preserve"> </w:t>
      </w:r>
      <w:proofErr w:type="spellStart"/>
      <w:r>
        <w:rPr>
          <w:rFonts w:ascii="Apple SD Gothic Neo" w:eastAsia="Apple SD Gothic Neo" w:hAnsi="Apple SD Gothic Neo" w:hint="eastAsia"/>
          <w:color w:val="212529"/>
          <w:sz w:val="23"/>
          <w:szCs w:val="23"/>
        </w:rPr>
        <w:t>쇼헤이</w:t>
      </w:r>
      <w:proofErr w:type="spellEnd"/>
      <w:r>
        <w:rPr>
          <w:rFonts w:ascii="Apple SD Gothic Neo" w:eastAsia="Apple SD Gothic Neo" w:hAnsi="Apple SD Gothic Neo" w:hint="eastAsia"/>
          <w:color w:val="212529"/>
          <w:sz w:val="23"/>
          <w:szCs w:val="23"/>
        </w:rPr>
        <w:t>)</w:t>
      </w:r>
      <w:r>
        <w:rPr>
          <w:rFonts w:ascii="Apple SD Gothic Neo" w:eastAsia="Apple SD Gothic Neo" w:hAnsi="Apple SD Gothic Neo" w:hint="eastAsia"/>
          <w:color w:val="212529"/>
          <w:sz w:val="23"/>
          <w:szCs w:val="23"/>
        </w:rPr>
        <w:br/>
        <w:t>심각한 초콜릿 중독자로</w:t>
      </w:r>
      <w:hyperlink r:id="rId58" w:anchor="fn-20" w:history="1">
        <w:r>
          <w:rPr>
            <w:rStyle w:val="aa"/>
            <w:rFonts w:ascii="Apple SD Gothic Neo" w:eastAsia="Apple SD Gothic Neo" w:hAnsi="Apple SD Gothic Neo" w:hint="eastAsia"/>
            <w:sz w:val="18"/>
            <w:szCs w:val="18"/>
            <w:vertAlign w:val="superscript"/>
          </w:rPr>
          <w:t>[20]</w:t>
        </w:r>
      </w:hyperlink>
      <w:r>
        <w:rPr>
          <w:rFonts w:ascii="Apple SD Gothic Neo" w:eastAsia="Apple SD Gothic Neo" w:hAnsi="Apple SD Gothic Neo" w:hint="eastAsia"/>
          <w:color w:val="212529"/>
          <w:sz w:val="23"/>
          <w:szCs w:val="23"/>
        </w:rPr>
        <w:t> 이를 이용한 초콜릿 카르텔에게 과거부터 매수되어 새로운 경쟁자들의 '사고'</w:t>
      </w:r>
      <w:proofErr w:type="spellStart"/>
      <w:r>
        <w:rPr>
          <w:rFonts w:ascii="Apple SD Gothic Neo" w:eastAsia="Apple SD Gothic Neo" w:hAnsi="Apple SD Gothic Neo" w:hint="eastAsia"/>
          <w:color w:val="212529"/>
          <w:sz w:val="23"/>
          <w:szCs w:val="23"/>
        </w:rPr>
        <w:t>를</w:t>
      </w:r>
      <w:proofErr w:type="spellEnd"/>
      <w:r>
        <w:rPr>
          <w:rFonts w:ascii="Apple SD Gothic Neo" w:eastAsia="Apple SD Gothic Neo" w:hAnsi="Apple SD Gothic Neo" w:hint="eastAsia"/>
          <w:color w:val="212529"/>
          <w:sz w:val="23"/>
          <w:szCs w:val="23"/>
        </w:rPr>
        <w:t xml:space="preserve"> 처리해 온 것으로 보이며 이번에 도시로 온 </w:t>
      </w:r>
      <w:proofErr w:type="spellStart"/>
      <w:r>
        <w:rPr>
          <w:rFonts w:ascii="Apple SD Gothic Neo" w:eastAsia="Apple SD Gothic Neo" w:hAnsi="Apple SD Gothic Neo" w:hint="eastAsia"/>
          <w:color w:val="212529"/>
          <w:sz w:val="23"/>
          <w:szCs w:val="23"/>
        </w:rPr>
        <w:t>웡카에게도</w:t>
      </w:r>
      <w:proofErr w:type="spellEnd"/>
      <w:r>
        <w:rPr>
          <w:rFonts w:ascii="Apple SD Gothic Neo" w:eastAsia="Apple SD Gothic Neo" w:hAnsi="Apple SD Gothic Neo" w:hint="eastAsia"/>
          <w:color w:val="212529"/>
          <w:sz w:val="23"/>
          <w:szCs w:val="23"/>
        </w:rPr>
        <w:t xml:space="preserve"> 협박과 방해를 일삼는다.</w:t>
      </w:r>
      <w:r>
        <w:rPr>
          <w:rFonts w:ascii="Apple SD Gothic Neo" w:eastAsia="Apple SD Gothic Neo" w:hAnsi="Apple SD Gothic Neo"/>
          <w:color w:val="212529"/>
          <w:sz w:val="23"/>
          <w:szCs w:val="23"/>
        </w:rPr>
        <w:fldChar w:fldCharType="begin"/>
      </w:r>
      <w:r>
        <w:rPr>
          <w:rFonts w:ascii="Apple SD Gothic Neo" w:eastAsia="Apple SD Gothic Neo" w:hAnsi="Apple SD Gothic Neo"/>
          <w:color w:val="212529"/>
          <w:sz w:val="23"/>
          <w:szCs w:val="23"/>
        </w:rPr>
        <w:instrText>HYPERLINK "https://namu.wiki/w/%EC%9B%A1%EC%B9%B4" \l "fn-21"</w:instrText>
      </w:r>
      <w:r>
        <w:rPr>
          <w:rFonts w:ascii="Apple SD Gothic Neo" w:eastAsia="Apple SD Gothic Neo" w:hAnsi="Apple SD Gothic Neo"/>
          <w:color w:val="212529"/>
          <w:sz w:val="23"/>
          <w:szCs w:val="23"/>
        </w:rPr>
      </w:r>
      <w:r>
        <w:rPr>
          <w:rFonts w:ascii="Apple SD Gothic Neo" w:eastAsia="Apple SD Gothic Neo" w:hAnsi="Apple SD Gothic Neo"/>
          <w:color w:val="212529"/>
          <w:sz w:val="23"/>
          <w:szCs w:val="23"/>
        </w:rPr>
        <w:fldChar w:fldCharType="separate"/>
      </w:r>
      <w:r>
        <w:rPr>
          <w:rStyle w:val="aa"/>
          <w:rFonts w:ascii="Apple SD Gothic Neo" w:eastAsia="Apple SD Gothic Neo" w:hAnsi="Apple SD Gothic Neo" w:hint="eastAsia"/>
          <w:sz w:val="18"/>
          <w:szCs w:val="18"/>
          <w:vertAlign w:val="superscript"/>
        </w:rPr>
        <w:t>[21]</w:t>
      </w:r>
      <w:r>
        <w:rPr>
          <w:rFonts w:ascii="Apple SD Gothic Neo" w:eastAsia="Apple SD Gothic Neo" w:hAnsi="Apple SD Gothic Neo"/>
          <w:color w:val="212529"/>
          <w:sz w:val="23"/>
          <w:szCs w:val="23"/>
        </w:rPr>
        <w:fldChar w:fldCharType="end"/>
      </w:r>
      <w:r>
        <w:rPr>
          <w:rFonts w:ascii="Apple SD Gothic Neo" w:eastAsia="Apple SD Gothic Neo" w:hAnsi="Apple SD Gothic Neo" w:hint="eastAsia"/>
          <w:color w:val="212529"/>
          <w:sz w:val="23"/>
          <w:szCs w:val="23"/>
        </w:rPr>
        <w:t xml:space="preserve"> 마지막에도 </w:t>
      </w:r>
      <w:proofErr w:type="spellStart"/>
      <w:r>
        <w:rPr>
          <w:rFonts w:ascii="Apple SD Gothic Neo" w:eastAsia="Apple SD Gothic Neo" w:hAnsi="Apple SD Gothic Neo" w:hint="eastAsia"/>
          <w:color w:val="212529"/>
          <w:sz w:val="23"/>
          <w:szCs w:val="23"/>
        </w:rPr>
        <w:t>슬러그워스의</w:t>
      </w:r>
      <w:proofErr w:type="spellEnd"/>
      <w:r>
        <w:rPr>
          <w:rFonts w:ascii="Apple SD Gothic Neo" w:eastAsia="Apple SD Gothic Neo" w:hAnsi="Apple SD Gothic Neo" w:hint="eastAsia"/>
          <w:color w:val="212529"/>
          <w:sz w:val="23"/>
          <w:szCs w:val="23"/>
        </w:rPr>
        <w:t xml:space="preserve"> 장부로 밝혀진 초콜릿 카르텔들의 범죄를 본인의 힘으로 덮으려 하나, 그 장부에 본인의 이름이 적힌 걸 </w:t>
      </w:r>
      <w:proofErr w:type="spellStart"/>
      <w:r>
        <w:rPr>
          <w:rFonts w:ascii="Apple SD Gothic Neo" w:eastAsia="Apple SD Gothic Neo" w:hAnsi="Apple SD Gothic Neo" w:hint="eastAsia"/>
          <w:color w:val="212529"/>
          <w:sz w:val="23"/>
          <w:szCs w:val="23"/>
        </w:rPr>
        <w:t>애퍼블에게</w:t>
      </w:r>
      <w:proofErr w:type="spellEnd"/>
      <w:r>
        <w:rPr>
          <w:rFonts w:ascii="Apple SD Gothic Neo" w:eastAsia="Apple SD Gothic Neo" w:hAnsi="Apple SD Gothic Neo" w:hint="eastAsia"/>
          <w:color w:val="212529"/>
          <w:sz w:val="23"/>
          <w:szCs w:val="23"/>
        </w:rPr>
        <w:t xml:space="preserve"> 들키는 바람에 힘을 잃고 즉시 </w:t>
      </w:r>
      <w:proofErr w:type="spellStart"/>
      <w:r>
        <w:rPr>
          <w:rFonts w:ascii="Apple SD Gothic Neo" w:eastAsia="Apple SD Gothic Neo" w:hAnsi="Apple SD Gothic Neo" w:hint="eastAsia"/>
          <w:color w:val="212529"/>
          <w:sz w:val="23"/>
          <w:szCs w:val="23"/>
        </w:rPr>
        <w:t>검거당한다</w:t>
      </w:r>
      <w:proofErr w:type="spellEnd"/>
      <w:r>
        <w:rPr>
          <w:rFonts w:ascii="Apple SD Gothic Neo" w:eastAsia="Apple SD Gothic Neo" w:hAnsi="Apple SD Gothic Neo" w:hint="eastAsia"/>
          <w:color w:val="212529"/>
          <w:sz w:val="23"/>
          <w:szCs w:val="23"/>
        </w:rPr>
        <w:t>.</w:t>
      </w:r>
    </w:p>
    <w:p w14:paraId="6ACD28D1" w14:textId="77777777" w:rsidR="0033544A" w:rsidRDefault="0033544A" w:rsidP="0033544A">
      <w:pPr>
        <w:widowControl/>
        <w:numPr>
          <w:ilvl w:val="0"/>
          <w:numId w:val="33"/>
        </w:numPr>
        <w:shd w:val="clear" w:color="auto" w:fill="FFFFFF"/>
        <w:wordWrap/>
        <w:autoSpaceDE/>
        <w:autoSpaceDN/>
        <w:spacing w:before="96" w:after="96"/>
        <w:ind w:left="1080"/>
        <w:rPr>
          <w:rFonts w:ascii="Apple SD Gothic Neo" w:eastAsia="Apple SD Gothic Neo" w:hAnsi="Apple SD Gothic Neo" w:hint="eastAsia"/>
          <w:color w:val="212529"/>
          <w:sz w:val="23"/>
          <w:szCs w:val="23"/>
        </w:rPr>
      </w:pPr>
      <w:proofErr w:type="spellStart"/>
      <w:r>
        <w:rPr>
          <w:rStyle w:val="ab"/>
          <w:rFonts w:ascii="Apple SD Gothic Neo" w:eastAsia="Apple SD Gothic Neo" w:hAnsi="Apple SD Gothic Neo" w:hint="eastAsia"/>
          <w:color w:val="212529"/>
          <w:sz w:val="23"/>
          <w:szCs w:val="23"/>
        </w:rPr>
        <w:t>줄리어스</w:t>
      </w:r>
      <w:proofErr w:type="spellEnd"/>
      <w:r>
        <w:rPr>
          <w:rStyle w:val="ab"/>
          <w:rFonts w:ascii="Apple SD Gothic Neo" w:eastAsia="Apple SD Gothic Neo" w:hAnsi="Apple SD Gothic Neo" w:hint="eastAsia"/>
          <w:color w:val="212529"/>
          <w:sz w:val="23"/>
          <w:szCs w:val="23"/>
        </w:rPr>
        <w:t xml:space="preserve"> 신부</w:t>
      </w:r>
      <w:r>
        <w:rPr>
          <w:rFonts w:ascii="Apple SD Gothic Neo" w:eastAsia="Apple SD Gothic Neo" w:hAnsi="Apple SD Gothic Neo" w:hint="eastAsia"/>
          <w:color w:val="212529"/>
          <w:sz w:val="23"/>
          <w:szCs w:val="23"/>
        </w:rPr>
        <w:t> (</w:t>
      </w:r>
      <w:hyperlink r:id="rId59" w:tooltip="로완 앳킨슨" w:history="1">
        <w:r>
          <w:rPr>
            <w:rStyle w:val="aa"/>
            <w:rFonts w:ascii="Apple SD Gothic Neo" w:eastAsia="Apple SD Gothic Neo" w:hAnsi="Apple SD Gothic Neo" w:hint="eastAsia"/>
            <w:sz w:val="23"/>
            <w:szCs w:val="23"/>
          </w:rPr>
          <w:t>로완 앳킨슨</w:t>
        </w:r>
      </w:hyperlink>
      <w:hyperlink r:id="rId60" w:anchor="fn-22" w:history="1">
        <w:r>
          <w:rPr>
            <w:rStyle w:val="aa"/>
            <w:rFonts w:ascii="Apple SD Gothic Neo" w:eastAsia="Apple SD Gothic Neo" w:hAnsi="Apple SD Gothic Neo" w:hint="eastAsia"/>
            <w:sz w:val="18"/>
            <w:szCs w:val="18"/>
            <w:vertAlign w:val="superscript"/>
          </w:rPr>
          <w:t>[22]</w:t>
        </w:r>
      </w:hyperlink>
      <w:r>
        <w:rPr>
          <w:rFonts w:ascii="Apple SD Gothic Neo" w:eastAsia="Apple SD Gothic Neo" w:hAnsi="Apple SD Gothic Neo" w:hint="eastAsia"/>
          <w:color w:val="212529"/>
          <w:sz w:val="23"/>
          <w:szCs w:val="23"/>
        </w:rPr>
        <w:t> / </w:t>
      </w:r>
      <w:hyperlink r:id="rId61" w:tooltip="유해무" w:history="1">
        <w:r>
          <w:rPr>
            <w:rStyle w:val="aa"/>
            <w:rFonts w:ascii="Apple SD Gothic Neo" w:eastAsia="Apple SD Gothic Neo" w:hAnsi="Apple SD Gothic Neo" w:hint="eastAsia"/>
            <w:sz w:val="23"/>
            <w:szCs w:val="23"/>
          </w:rPr>
          <w:t>유해무</w:t>
        </w:r>
      </w:hyperlink>
      <w:r>
        <w:rPr>
          <w:rFonts w:ascii="Apple SD Gothic Neo" w:eastAsia="Apple SD Gothic Neo" w:hAnsi="Apple SD Gothic Neo" w:hint="eastAsia"/>
          <w:color w:val="212529"/>
          <w:sz w:val="23"/>
          <w:szCs w:val="23"/>
        </w:rPr>
        <w:t xml:space="preserve"> / </w:t>
      </w:r>
      <w:proofErr w:type="spellStart"/>
      <w:r>
        <w:rPr>
          <w:rFonts w:ascii="Apple SD Gothic Neo" w:eastAsia="Apple SD Gothic Neo" w:hAnsi="Apple SD Gothic Neo" w:hint="eastAsia"/>
          <w:color w:val="212529"/>
          <w:sz w:val="23"/>
          <w:szCs w:val="23"/>
        </w:rPr>
        <w:t>마츠오</w:t>
      </w:r>
      <w:proofErr w:type="spellEnd"/>
      <w:r>
        <w:rPr>
          <w:rFonts w:ascii="Apple SD Gothic Neo" w:eastAsia="Apple SD Gothic Neo" w:hAnsi="Apple SD Gothic Neo" w:hint="eastAsia"/>
          <w:color w:val="212529"/>
          <w:sz w:val="23"/>
          <w:szCs w:val="23"/>
        </w:rPr>
        <w:t xml:space="preserve"> </w:t>
      </w:r>
      <w:proofErr w:type="spellStart"/>
      <w:r>
        <w:rPr>
          <w:rFonts w:ascii="Apple SD Gothic Neo" w:eastAsia="Apple SD Gothic Neo" w:hAnsi="Apple SD Gothic Neo" w:hint="eastAsia"/>
          <w:color w:val="212529"/>
          <w:sz w:val="23"/>
          <w:szCs w:val="23"/>
        </w:rPr>
        <w:t>슌</w:t>
      </w:r>
      <w:proofErr w:type="spellEnd"/>
      <w:r>
        <w:rPr>
          <w:rFonts w:ascii="Apple SD Gothic Neo" w:eastAsia="Apple SD Gothic Neo" w:hAnsi="Apple SD Gothic Neo" w:hint="eastAsia"/>
          <w:color w:val="212529"/>
          <w:sz w:val="23"/>
          <w:szCs w:val="23"/>
        </w:rPr>
        <w:t>)</w:t>
      </w:r>
      <w:r>
        <w:rPr>
          <w:rFonts w:ascii="Apple SD Gothic Neo" w:eastAsia="Apple SD Gothic Neo" w:hAnsi="Apple SD Gothic Neo" w:hint="eastAsia"/>
          <w:color w:val="212529"/>
          <w:sz w:val="23"/>
          <w:szCs w:val="23"/>
        </w:rPr>
        <w:br/>
      </w:r>
      <w:proofErr w:type="spellStart"/>
      <w:r>
        <w:rPr>
          <w:rFonts w:ascii="Apple SD Gothic Neo" w:eastAsia="Apple SD Gothic Neo" w:hAnsi="Apple SD Gothic Neo" w:hint="eastAsia"/>
          <w:color w:val="212529"/>
          <w:sz w:val="23"/>
          <w:szCs w:val="23"/>
        </w:rPr>
        <w:t>베네딕트</w:t>
      </w:r>
      <w:proofErr w:type="spellEnd"/>
      <w:r>
        <w:rPr>
          <w:rFonts w:ascii="Apple SD Gothic Neo" w:eastAsia="Apple SD Gothic Neo" w:hAnsi="Apple SD Gothic Neo" w:hint="eastAsia"/>
          <w:color w:val="212529"/>
          <w:sz w:val="23"/>
          <w:szCs w:val="23"/>
        </w:rPr>
        <w:t xml:space="preserve"> 성당의 신부. 경찰서장과 마찬가지로 초콜릿 중독자이며 수도사 500명과 함께 초콜릿 카르텔의 비밀 금고를 지키는 문지기 역할을 하고 있다. 후반부에 비밀 장부 탈취 작전의 일환으로 수도원에 쳐들어온 </w:t>
      </w:r>
      <w:proofErr w:type="spellStart"/>
      <w:r>
        <w:rPr>
          <w:rFonts w:ascii="Apple SD Gothic Neo" w:eastAsia="Apple SD Gothic Neo" w:hAnsi="Apple SD Gothic Neo" w:hint="eastAsia"/>
          <w:color w:val="212529"/>
          <w:sz w:val="23"/>
          <w:szCs w:val="23"/>
        </w:rPr>
        <w:t>아비게일에</w:t>
      </w:r>
      <w:proofErr w:type="spellEnd"/>
      <w:r>
        <w:rPr>
          <w:rFonts w:ascii="Apple SD Gothic Neo" w:eastAsia="Apple SD Gothic Neo" w:hAnsi="Apple SD Gothic Neo" w:hint="eastAsia"/>
          <w:color w:val="212529"/>
          <w:sz w:val="23"/>
          <w:szCs w:val="23"/>
        </w:rPr>
        <w:t xml:space="preserve"> 의해 한바탕 </w:t>
      </w:r>
      <w:proofErr w:type="spellStart"/>
      <w:r>
        <w:rPr>
          <w:rFonts w:ascii="Apple SD Gothic Neo" w:eastAsia="Apple SD Gothic Neo" w:hAnsi="Apple SD Gothic Neo" w:hint="eastAsia"/>
          <w:color w:val="212529"/>
          <w:sz w:val="23"/>
          <w:szCs w:val="23"/>
        </w:rPr>
        <w:t>혼쭐이</w:t>
      </w:r>
      <w:proofErr w:type="spellEnd"/>
      <w:r>
        <w:rPr>
          <w:rFonts w:ascii="Apple SD Gothic Neo" w:eastAsia="Apple SD Gothic Neo" w:hAnsi="Apple SD Gothic Neo" w:hint="eastAsia"/>
          <w:color w:val="212529"/>
          <w:sz w:val="23"/>
          <w:szCs w:val="23"/>
        </w:rPr>
        <w:t xml:space="preserve"> 나게 된다. 그 와중에도 자기가 초콜릿에 영혼을 팔아먹은 죄인이라고 신에게 고백하는 걸 보면 최소한 자신이 나쁜 짓을 한다는 자각은 있다. </w:t>
      </w:r>
      <w:proofErr w:type="spellStart"/>
      <w:r>
        <w:rPr>
          <w:rFonts w:ascii="Apple SD Gothic Neo" w:eastAsia="Apple SD Gothic Neo" w:hAnsi="Apple SD Gothic Neo" w:hint="eastAsia"/>
          <w:color w:val="212529"/>
          <w:sz w:val="23"/>
          <w:szCs w:val="23"/>
        </w:rPr>
        <w:t>웡카와</w:t>
      </w:r>
      <w:proofErr w:type="spellEnd"/>
      <w:r>
        <w:rPr>
          <w:rFonts w:ascii="Apple SD Gothic Neo" w:eastAsia="Apple SD Gothic Neo" w:hAnsi="Apple SD Gothic Neo" w:hint="eastAsia"/>
          <w:color w:val="212529"/>
          <w:sz w:val="23"/>
          <w:szCs w:val="23"/>
        </w:rPr>
        <w:t xml:space="preserve"> 누들을 구출하러 온 </w:t>
      </w:r>
      <w:proofErr w:type="spellStart"/>
      <w:r>
        <w:rPr>
          <w:rFonts w:ascii="Apple SD Gothic Neo" w:eastAsia="Apple SD Gothic Neo" w:hAnsi="Apple SD Gothic Neo" w:hint="eastAsia"/>
          <w:color w:val="212529"/>
          <w:sz w:val="23"/>
          <w:szCs w:val="23"/>
        </w:rPr>
        <w:t>움파룸파에게</w:t>
      </w:r>
      <w:proofErr w:type="spellEnd"/>
      <w:r>
        <w:rPr>
          <w:rFonts w:ascii="Apple SD Gothic Neo" w:eastAsia="Apple SD Gothic Neo" w:hAnsi="Apple SD Gothic Neo" w:hint="eastAsia"/>
          <w:color w:val="212529"/>
          <w:sz w:val="23"/>
          <w:szCs w:val="23"/>
        </w:rPr>
        <w:t xml:space="preserve"> 빈 병으로 </w:t>
      </w:r>
      <w:hyperlink r:id="rId62" w:tooltip="뚝배기(유행어)" w:history="1">
        <w:r>
          <w:rPr>
            <w:rStyle w:val="aa"/>
            <w:rFonts w:ascii="Apple SD Gothic Neo" w:eastAsia="Apple SD Gothic Neo" w:hAnsi="Apple SD Gothic Neo" w:hint="eastAsia"/>
            <w:sz w:val="23"/>
            <w:szCs w:val="23"/>
          </w:rPr>
          <w:t>머리통을 정통으로 가격당해</w:t>
        </w:r>
      </w:hyperlink>
      <w:r>
        <w:rPr>
          <w:rFonts w:ascii="Apple SD Gothic Neo" w:eastAsia="Apple SD Gothic Neo" w:hAnsi="Apple SD Gothic Neo" w:hint="eastAsia"/>
          <w:color w:val="212529"/>
          <w:sz w:val="23"/>
          <w:szCs w:val="23"/>
        </w:rPr>
        <w:t xml:space="preserve"> 기절한 장면을 끝으로 더 이상의 등장이 없어 이후 행적은 불명이나, 초콜릿 카르텔의 </w:t>
      </w:r>
      <w:proofErr w:type="spellStart"/>
      <w:r>
        <w:rPr>
          <w:rFonts w:ascii="Apple SD Gothic Neo" w:eastAsia="Apple SD Gothic Neo" w:hAnsi="Apple SD Gothic Neo" w:hint="eastAsia"/>
          <w:color w:val="212529"/>
          <w:sz w:val="23"/>
          <w:szCs w:val="23"/>
        </w:rPr>
        <w:t>삼사장</w:t>
      </w:r>
      <w:proofErr w:type="spellEnd"/>
      <w:r>
        <w:rPr>
          <w:rFonts w:ascii="Apple SD Gothic Neo" w:eastAsia="Apple SD Gothic Neo" w:hAnsi="Apple SD Gothic Neo" w:hint="eastAsia"/>
          <w:color w:val="212529"/>
          <w:sz w:val="23"/>
          <w:szCs w:val="23"/>
        </w:rPr>
        <w:t xml:space="preserve"> 및 그들과 결탁한 인물들(경찰서장, </w:t>
      </w:r>
      <w:proofErr w:type="spellStart"/>
      <w:r>
        <w:rPr>
          <w:rFonts w:ascii="Apple SD Gothic Neo" w:eastAsia="Apple SD Gothic Neo" w:hAnsi="Apple SD Gothic Neo" w:hint="eastAsia"/>
          <w:color w:val="212529"/>
          <w:sz w:val="23"/>
          <w:szCs w:val="23"/>
        </w:rPr>
        <w:t>스크러빗</w:t>
      </w:r>
      <w:proofErr w:type="spellEnd"/>
      <w:r>
        <w:rPr>
          <w:rFonts w:ascii="Apple SD Gothic Neo" w:eastAsia="Apple SD Gothic Neo" w:hAnsi="Apple SD Gothic Neo" w:hint="eastAsia"/>
          <w:color w:val="212529"/>
          <w:sz w:val="23"/>
          <w:szCs w:val="23"/>
        </w:rPr>
        <w:t xml:space="preserve"> 부인, </w:t>
      </w:r>
      <w:proofErr w:type="spellStart"/>
      <w:r>
        <w:rPr>
          <w:rFonts w:ascii="Apple SD Gothic Neo" w:eastAsia="Apple SD Gothic Neo" w:hAnsi="Apple SD Gothic Neo" w:hint="eastAsia"/>
          <w:color w:val="212529"/>
          <w:sz w:val="23"/>
          <w:szCs w:val="23"/>
        </w:rPr>
        <w:t>블리처</w:t>
      </w:r>
      <w:proofErr w:type="spellEnd"/>
      <w:r>
        <w:rPr>
          <w:rFonts w:ascii="Apple SD Gothic Neo" w:eastAsia="Apple SD Gothic Neo" w:hAnsi="Apple SD Gothic Neo" w:hint="eastAsia"/>
          <w:color w:val="212529"/>
          <w:sz w:val="23"/>
          <w:szCs w:val="23"/>
        </w:rPr>
        <w:t xml:space="preserve"> 등)이 검거될 때 함께 검거되었을 것으로 추측된다.</w:t>
      </w:r>
    </w:p>
    <w:p w14:paraId="5BA3C778" w14:textId="77777777" w:rsidR="0033544A" w:rsidRDefault="0033544A" w:rsidP="0033544A">
      <w:pPr>
        <w:pStyle w:val="3"/>
        <w:pBdr>
          <w:bottom w:val="single" w:sz="6" w:space="4" w:color="CCCCCC"/>
        </w:pBdr>
        <w:shd w:val="clear" w:color="auto" w:fill="FFFFFF"/>
        <w:spacing w:before="288" w:after="192"/>
        <w:rPr>
          <w:rFonts w:ascii="Apple SD Gothic Neo" w:eastAsia="Apple SD Gothic Neo" w:hAnsi="Apple SD Gothic Neo" w:hint="eastAsia"/>
          <w:color w:val="212529"/>
          <w:sz w:val="37"/>
          <w:szCs w:val="37"/>
        </w:rPr>
      </w:pPr>
      <w:hyperlink r:id="rId63" w:anchor="toc" w:history="1">
        <w:r>
          <w:rPr>
            <w:rStyle w:val="aa"/>
            <w:rFonts w:ascii="Apple SD Gothic Neo" w:eastAsia="Apple SD Gothic Neo" w:hAnsi="Apple SD Gothic Neo" w:hint="eastAsia"/>
            <w:sz w:val="37"/>
            <w:szCs w:val="37"/>
          </w:rPr>
          <w:t>6.4.</w:t>
        </w:r>
      </w:hyperlink>
      <w:r>
        <w:rPr>
          <w:rFonts w:ascii="Apple SD Gothic Neo" w:eastAsia="Apple SD Gothic Neo" w:hAnsi="Apple SD Gothic Neo" w:hint="eastAsia"/>
          <w:color w:val="212529"/>
          <w:sz w:val="37"/>
          <w:szCs w:val="37"/>
        </w:rPr>
        <w:t> 기타</w:t>
      </w:r>
      <w:hyperlink r:id="rId64" w:history="1">
        <w:r>
          <w:rPr>
            <w:rStyle w:val="aa"/>
            <w:rFonts w:ascii="Apple SD Gothic Neo" w:eastAsia="Apple SD Gothic Neo" w:hAnsi="Apple SD Gothic Neo" w:hint="eastAsia"/>
            <w:sz w:val="37"/>
            <w:szCs w:val="37"/>
          </w:rPr>
          <w:t>[편집]</w:t>
        </w:r>
      </w:hyperlink>
    </w:p>
    <w:p w14:paraId="352835DD" w14:textId="77777777" w:rsidR="0033544A" w:rsidRDefault="0033544A" w:rsidP="0033544A">
      <w:pPr>
        <w:widowControl/>
        <w:numPr>
          <w:ilvl w:val="0"/>
          <w:numId w:val="34"/>
        </w:numPr>
        <w:shd w:val="clear" w:color="auto" w:fill="FFFFFF"/>
        <w:wordWrap/>
        <w:autoSpaceDE/>
        <w:autoSpaceDN/>
        <w:spacing w:before="96" w:after="96"/>
        <w:ind w:left="1080"/>
        <w:rPr>
          <w:rFonts w:ascii="Apple SD Gothic Neo" w:eastAsia="Apple SD Gothic Neo" w:hAnsi="Apple SD Gothic Neo" w:hint="eastAsia"/>
          <w:color w:val="212529"/>
          <w:sz w:val="23"/>
          <w:szCs w:val="23"/>
        </w:rPr>
      </w:pPr>
      <w:hyperlink r:id="rId65" w:tooltip="움파룸파" w:history="1">
        <w:r>
          <w:rPr>
            <w:rStyle w:val="aa"/>
            <w:rFonts w:ascii="Apple SD Gothic Neo" w:eastAsia="Apple SD Gothic Neo" w:hAnsi="Apple SD Gothic Neo" w:hint="eastAsia"/>
            <w:b/>
            <w:bCs/>
            <w:sz w:val="23"/>
            <w:szCs w:val="23"/>
          </w:rPr>
          <w:t>움파룸파</w:t>
        </w:r>
      </w:hyperlink>
      <w:r>
        <w:rPr>
          <w:rFonts w:ascii="Apple SD Gothic Neo" w:eastAsia="Apple SD Gothic Neo" w:hAnsi="Apple SD Gothic Neo" w:hint="eastAsia"/>
          <w:color w:val="212529"/>
          <w:sz w:val="23"/>
          <w:szCs w:val="23"/>
        </w:rPr>
        <w:t> (</w:t>
      </w:r>
      <w:hyperlink r:id="rId66" w:tooltip="휴 그랜트" w:history="1">
        <w:r>
          <w:rPr>
            <w:rStyle w:val="aa"/>
            <w:rFonts w:ascii="Apple SD Gothic Neo" w:eastAsia="Apple SD Gothic Neo" w:hAnsi="Apple SD Gothic Neo" w:hint="eastAsia"/>
            <w:sz w:val="23"/>
            <w:szCs w:val="23"/>
          </w:rPr>
          <w:t>휴 그랜트</w:t>
        </w:r>
      </w:hyperlink>
      <w:r>
        <w:rPr>
          <w:rFonts w:ascii="Apple SD Gothic Neo" w:eastAsia="Apple SD Gothic Neo" w:hAnsi="Apple SD Gothic Neo" w:hint="eastAsia"/>
          <w:color w:val="212529"/>
          <w:sz w:val="23"/>
          <w:szCs w:val="23"/>
        </w:rPr>
        <w:t> / </w:t>
      </w:r>
      <w:hyperlink r:id="rId67" w:tooltip="이정열(배우)" w:history="1">
        <w:r>
          <w:rPr>
            <w:rStyle w:val="aa"/>
            <w:rFonts w:ascii="Apple SD Gothic Neo" w:eastAsia="Apple SD Gothic Neo" w:hAnsi="Apple SD Gothic Neo" w:hint="eastAsia"/>
            <w:sz w:val="23"/>
            <w:szCs w:val="23"/>
          </w:rPr>
          <w:t>이정열</w:t>
        </w:r>
      </w:hyperlink>
      <w:r>
        <w:rPr>
          <w:rFonts w:ascii="Apple SD Gothic Neo" w:eastAsia="Apple SD Gothic Neo" w:hAnsi="Apple SD Gothic Neo" w:hint="eastAsia"/>
          <w:color w:val="212529"/>
          <w:sz w:val="23"/>
          <w:szCs w:val="23"/>
        </w:rPr>
        <w:t> / </w:t>
      </w:r>
      <w:hyperlink r:id="rId68" w:tooltip="마츠다이라 켄" w:history="1">
        <w:r>
          <w:rPr>
            <w:rStyle w:val="aa"/>
            <w:rFonts w:ascii="Apple SD Gothic Neo" w:eastAsia="Apple SD Gothic Neo" w:hAnsi="Apple SD Gothic Neo" w:hint="eastAsia"/>
            <w:sz w:val="23"/>
            <w:szCs w:val="23"/>
          </w:rPr>
          <w:t>마츠다이라 켄</w:t>
        </w:r>
      </w:hyperlink>
      <w:r>
        <w:rPr>
          <w:rFonts w:ascii="Apple SD Gothic Neo" w:eastAsia="Apple SD Gothic Neo" w:hAnsi="Apple SD Gothic Neo" w:hint="eastAsia"/>
          <w:color w:val="212529"/>
          <w:sz w:val="23"/>
          <w:szCs w:val="23"/>
        </w:rPr>
        <w:t>)</w:t>
      </w:r>
      <w:r>
        <w:rPr>
          <w:rFonts w:ascii="Apple SD Gothic Neo" w:eastAsia="Apple SD Gothic Neo" w:hAnsi="Apple SD Gothic Neo" w:hint="eastAsia"/>
          <w:color w:val="212529"/>
          <w:sz w:val="23"/>
          <w:szCs w:val="23"/>
        </w:rPr>
        <w:br/>
      </w:r>
      <w:proofErr w:type="spellStart"/>
      <w:r>
        <w:rPr>
          <w:rFonts w:ascii="Apple SD Gothic Neo" w:eastAsia="Apple SD Gothic Neo" w:hAnsi="Apple SD Gothic Neo" w:hint="eastAsia"/>
          <w:color w:val="212529"/>
          <w:sz w:val="23"/>
          <w:szCs w:val="23"/>
        </w:rPr>
        <w:t>웡카의</w:t>
      </w:r>
      <w:proofErr w:type="spellEnd"/>
      <w:r>
        <w:rPr>
          <w:rFonts w:ascii="Apple SD Gothic Neo" w:eastAsia="Apple SD Gothic Neo" w:hAnsi="Apple SD Gothic Neo" w:hint="eastAsia"/>
          <w:color w:val="212529"/>
          <w:sz w:val="23"/>
          <w:szCs w:val="23"/>
        </w:rPr>
        <w:t xml:space="preserve"> 뒤를 쫓으면서 초콜릿을 만드는 족족 훔쳐 가는 주황색 소인. 외형은 1971년판을 따랐다. 노래를 부를 때 빼면 일절 말을 하지 않는 원작과 달리 평범하게 말을 잘 하며, 순진무구하게 말 잘 듣는 원작과 비교하면 은근히 까칠하고 교활한 성격이다. 원래 </w:t>
      </w:r>
      <w:proofErr w:type="spellStart"/>
      <w:r>
        <w:rPr>
          <w:rFonts w:ascii="Apple SD Gothic Neo" w:eastAsia="Apple SD Gothic Neo" w:hAnsi="Apple SD Gothic Neo" w:hint="eastAsia"/>
          <w:color w:val="212529"/>
          <w:sz w:val="23"/>
          <w:szCs w:val="23"/>
        </w:rPr>
        <w:t>룸파랜드에서</w:t>
      </w:r>
      <w:proofErr w:type="spellEnd"/>
      <w:r>
        <w:rPr>
          <w:rFonts w:ascii="Apple SD Gothic Neo" w:eastAsia="Apple SD Gothic Neo" w:hAnsi="Apple SD Gothic Neo" w:hint="eastAsia"/>
          <w:color w:val="212529"/>
          <w:sz w:val="23"/>
          <w:szCs w:val="23"/>
        </w:rPr>
        <w:t xml:space="preserve"> 카카오 열매를 지키는 병사였으나, 배를 타고 전 세계를 </w:t>
      </w:r>
      <w:r>
        <w:rPr>
          <w:rFonts w:ascii="Apple SD Gothic Neo" w:eastAsia="Apple SD Gothic Neo" w:hAnsi="Apple SD Gothic Neo" w:hint="eastAsia"/>
          <w:color w:val="212529"/>
          <w:sz w:val="23"/>
          <w:szCs w:val="23"/>
        </w:rPr>
        <w:lastRenderedPageBreak/>
        <w:t xml:space="preserve">돌아다니며 카카오 열매를 수확하던 </w:t>
      </w:r>
      <w:proofErr w:type="spellStart"/>
      <w:r>
        <w:rPr>
          <w:rFonts w:ascii="Apple SD Gothic Neo" w:eastAsia="Apple SD Gothic Neo" w:hAnsi="Apple SD Gothic Neo" w:hint="eastAsia"/>
          <w:color w:val="212529"/>
          <w:sz w:val="23"/>
          <w:szCs w:val="23"/>
        </w:rPr>
        <w:t>웡카가</w:t>
      </w:r>
      <w:proofErr w:type="spellEnd"/>
      <w:r>
        <w:rPr>
          <w:rFonts w:ascii="Apple SD Gothic Neo" w:eastAsia="Apple SD Gothic Neo" w:hAnsi="Apple SD Gothic Neo" w:hint="eastAsia"/>
          <w:color w:val="212529"/>
          <w:sz w:val="23"/>
          <w:szCs w:val="23"/>
        </w:rPr>
        <w:t xml:space="preserve"> 전부 가져가 버리는 바람에</w:t>
      </w:r>
      <w:hyperlink r:id="rId69" w:anchor="fn-23" w:history="1">
        <w:r>
          <w:rPr>
            <w:rStyle w:val="aa"/>
            <w:rFonts w:ascii="Apple SD Gothic Neo" w:eastAsia="Apple SD Gothic Neo" w:hAnsi="Apple SD Gothic Neo" w:hint="eastAsia"/>
            <w:sz w:val="18"/>
            <w:szCs w:val="18"/>
            <w:vertAlign w:val="superscript"/>
          </w:rPr>
          <w:t>[23]</w:t>
        </w:r>
      </w:hyperlink>
      <w:r>
        <w:rPr>
          <w:rFonts w:ascii="Apple SD Gothic Neo" w:eastAsia="Apple SD Gothic Neo" w:hAnsi="Apple SD Gothic Neo" w:hint="eastAsia"/>
          <w:color w:val="212529"/>
          <w:sz w:val="23"/>
          <w:szCs w:val="23"/>
        </w:rPr>
        <w:t xml:space="preserve"> 죄를 책임지고 쫓겨나게 된다. 그 뒤로 </w:t>
      </w:r>
      <w:proofErr w:type="spellStart"/>
      <w:r>
        <w:rPr>
          <w:rFonts w:ascii="Apple SD Gothic Neo" w:eastAsia="Apple SD Gothic Neo" w:hAnsi="Apple SD Gothic Neo" w:hint="eastAsia"/>
          <w:color w:val="212529"/>
          <w:sz w:val="23"/>
          <w:szCs w:val="23"/>
        </w:rPr>
        <w:t>웡카에게</w:t>
      </w:r>
      <w:proofErr w:type="spellEnd"/>
      <w:r>
        <w:rPr>
          <w:rFonts w:ascii="Apple SD Gothic Neo" w:eastAsia="Apple SD Gothic Neo" w:hAnsi="Apple SD Gothic Neo" w:hint="eastAsia"/>
          <w:color w:val="212529"/>
          <w:sz w:val="23"/>
          <w:szCs w:val="23"/>
        </w:rPr>
        <w:t xml:space="preserve"> 카카오 열매를 훔쳐간 빚이라는 명목으로 초콜릿을 훔쳤던 것. 친구들 중에서는 키가 제일 크다고 주장하지만 사실 평균보다 6mm</w:t>
      </w:r>
      <w:hyperlink r:id="rId70" w:anchor="fn-24" w:history="1">
        <w:r>
          <w:rPr>
            <w:rStyle w:val="aa"/>
            <w:rFonts w:ascii="Apple SD Gothic Neo" w:eastAsia="Apple SD Gothic Neo" w:hAnsi="Apple SD Gothic Neo" w:hint="eastAsia"/>
            <w:sz w:val="18"/>
            <w:szCs w:val="18"/>
            <w:vertAlign w:val="superscript"/>
          </w:rPr>
          <w:t>[24]</w:t>
        </w:r>
      </w:hyperlink>
      <w:r>
        <w:rPr>
          <w:rFonts w:ascii="Apple SD Gothic Neo" w:eastAsia="Apple SD Gothic Neo" w:hAnsi="Apple SD Gothic Neo" w:hint="eastAsia"/>
          <w:color w:val="212529"/>
          <w:sz w:val="23"/>
          <w:szCs w:val="23"/>
        </w:rPr>
        <w:t> 작아 '반바지'</w:t>
      </w:r>
      <w:proofErr w:type="spellStart"/>
      <w:r>
        <w:rPr>
          <w:rFonts w:ascii="Apple SD Gothic Neo" w:eastAsia="Apple SD Gothic Neo" w:hAnsi="Apple SD Gothic Neo" w:hint="eastAsia"/>
          <w:color w:val="212529"/>
          <w:sz w:val="23"/>
          <w:szCs w:val="23"/>
        </w:rPr>
        <w:t>라고</w:t>
      </w:r>
      <w:proofErr w:type="spellEnd"/>
      <w:r>
        <w:rPr>
          <w:rFonts w:ascii="Apple SD Gothic Neo" w:eastAsia="Apple SD Gothic Neo" w:hAnsi="Apple SD Gothic Neo" w:hint="eastAsia"/>
          <w:color w:val="212529"/>
          <w:sz w:val="23"/>
          <w:szCs w:val="23"/>
        </w:rPr>
        <w:t xml:space="preserve"> 불렸다고 한다. 그러나 </w:t>
      </w:r>
      <w:proofErr w:type="spellStart"/>
      <w:r>
        <w:rPr>
          <w:rFonts w:ascii="Apple SD Gothic Neo" w:eastAsia="Apple SD Gothic Neo" w:hAnsi="Apple SD Gothic Neo" w:hint="eastAsia"/>
          <w:color w:val="212529"/>
          <w:sz w:val="23"/>
          <w:szCs w:val="23"/>
        </w:rPr>
        <w:t>웡카가</w:t>
      </w:r>
      <w:proofErr w:type="spellEnd"/>
      <w:r>
        <w:rPr>
          <w:rFonts w:ascii="Apple SD Gothic Neo" w:eastAsia="Apple SD Gothic Neo" w:hAnsi="Apple SD Gothic Neo" w:hint="eastAsia"/>
          <w:color w:val="212529"/>
          <w:sz w:val="23"/>
          <w:szCs w:val="23"/>
        </w:rPr>
        <w:t xml:space="preserve"> 추방당하던 도중 정도껏 맞서라며 격려를 하거나 마지막에 </w:t>
      </w:r>
      <w:proofErr w:type="spellStart"/>
      <w:r>
        <w:rPr>
          <w:rFonts w:ascii="Apple SD Gothic Neo" w:eastAsia="Apple SD Gothic Neo" w:hAnsi="Apple SD Gothic Neo" w:hint="eastAsia"/>
          <w:color w:val="212529"/>
          <w:sz w:val="23"/>
          <w:szCs w:val="23"/>
        </w:rPr>
        <w:t>웡카를</w:t>
      </w:r>
      <w:proofErr w:type="spellEnd"/>
      <w:r>
        <w:rPr>
          <w:rFonts w:ascii="Apple SD Gothic Neo" w:eastAsia="Apple SD Gothic Neo" w:hAnsi="Apple SD Gothic Neo" w:hint="eastAsia"/>
          <w:color w:val="212529"/>
          <w:sz w:val="23"/>
          <w:szCs w:val="23"/>
        </w:rPr>
        <w:t xml:space="preserve"> 구해주는 모습을 보여주며 이후에 </w:t>
      </w:r>
      <w:proofErr w:type="spellStart"/>
      <w:r>
        <w:rPr>
          <w:rFonts w:ascii="Apple SD Gothic Neo" w:eastAsia="Apple SD Gothic Neo" w:hAnsi="Apple SD Gothic Neo" w:hint="eastAsia"/>
          <w:color w:val="212529"/>
          <w:sz w:val="23"/>
          <w:szCs w:val="23"/>
        </w:rPr>
        <w:t>웡카가</w:t>
      </w:r>
      <w:proofErr w:type="spellEnd"/>
      <w:r>
        <w:rPr>
          <w:rFonts w:ascii="Apple SD Gothic Neo" w:eastAsia="Apple SD Gothic Neo" w:hAnsi="Apple SD Gothic Neo" w:hint="eastAsia"/>
          <w:color w:val="212529"/>
          <w:sz w:val="23"/>
          <w:szCs w:val="23"/>
        </w:rPr>
        <w:t xml:space="preserve"> 시식 부서가 필요하다며 동업을 제안하자 무지갯빛 초콜릿을 먹고 </w:t>
      </w:r>
      <w:proofErr w:type="spellStart"/>
      <w:r>
        <w:rPr>
          <w:rFonts w:ascii="Apple SD Gothic Neo" w:eastAsia="Apple SD Gothic Neo" w:hAnsi="Apple SD Gothic Neo" w:hint="eastAsia"/>
          <w:color w:val="212529"/>
          <w:sz w:val="23"/>
          <w:szCs w:val="23"/>
        </w:rPr>
        <w:t>뿅가</w:t>
      </w:r>
      <w:proofErr w:type="spellEnd"/>
      <w:r>
        <w:rPr>
          <w:rFonts w:ascii="Apple SD Gothic Neo" w:eastAsia="Apple SD Gothic Neo" w:hAnsi="Apple SD Gothic Neo" w:hint="eastAsia"/>
          <w:color w:val="212529"/>
          <w:sz w:val="23"/>
          <w:szCs w:val="23"/>
        </w:rPr>
        <w:t xml:space="preserve"> 동업 제안을 받아들인다.</w:t>
      </w:r>
      <w:r>
        <w:rPr>
          <w:rFonts w:ascii="Apple SD Gothic Neo" w:eastAsia="Apple SD Gothic Neo" w:hAnsi="Apple SD Gothic Neo"/>
          <w:color w:val="212529"/>
          <w:sz w:val="23"/>
          <w:szCs w:val="23"/>
        </w:rPr>
        <w:fldChar w:fldCharType="begin"/>
      </w:r>
      <w:r>
        <w:rPr>
          <w:rFonts w:ascii="Apple SD Gothic Neo" w:eastAsia="Apple SD Gothic Neo" w:hAnsi="Apple SD Gothic Neo"/>
          <w:color w:val="212529"/>
          <w:sz w:val="23"/>
          <w:szCs w:val="23"/>
        </w:rPr>
        <w:instrText>HYPERLINK "https://namu.wiki/w/%EC%9B%A1%EC%B9%B4" \l "fn-25"</w:instrText>
      </w:r>
      <w:r>
        <w:rPr>
          <w:rFonts w:ascii="Apple SD Gothic Neo" w:eastAsia="Apple SD Gothic Neo" w:hAnsi="Apple SD Gothic Neo"/>
          <w:color w:val="212529"/>
          <w:sz w:val="23"/>
          <w:szCs w:val="23"/>
        </w:rPr>
      </w:r>
      <w:r>
        <w:rPr>
          <w:rFonts w:ascii="Apple SD Gothic Neo" w:eastAsia="Apple SD Gothic Neo" w:hAnsi="Apple SD Gothic Neo"/>
          <w:color w:val="212529"/>
          <w:sz w:val="23"/>
          <w:szCs w:val="23"/>
        </w:rPr>
        <w:fldChar w:fldCharType="separate"/>
      </w:r>
      <w:r>
        <w:rPr>
          <w:rStyle w:val="aa"/>
          <w:rFonts w:ascii="Apple SD Gothic Neo" w:eastAsia="Apple SD Gothic Neo" w:hAnsi="Apple SD Gothic Neo" w:hint="eastAsia"/>
          <w:sz w:val="18"/>
          <w:szCs w:val="18"/>
          <w:vertAlign w:val="superscript"/>
        </w:rPr>
        <w:t>[25]</w:t>
      </w:r>
      <w:r>
        <w:rPr>
          <w:rFonts w:ascii="Apple SD Gothic Neo" w:eastAsia="Apple SD Gothic Neo" w:hAnsi="Apple SD Gothic Neo"/>
          <w:color w:val="212529"/>
          <w:sz w:val="23"/>
          <w:szCs w:val="23"/>
        </w:rPr>
        <w:fldChar w:fldCharType="end"/>
      </w:r>
    </w:p>
    <w:p w14:paraId="62A72F02" w14:textId="77777777" w:rsidR="0033544A" w:rsidRDefault="0033544A" w:rsidP="0033544A">
      <w:pPr>
        <w:widowControl/>
        <w:numPr>
          <w:ilvl w:val="0"/>
          <w:numId w:val="35"/>
        </w:numPr>
        <w:shd w:val="clear" w:color="auto" w:fill="FFFFFF"/>
        <w:wordWrap/>
        <w:autoSpaceDE/>
        <w:autoSpaceDN/>
        <w:spacing w:before="96" w:after="96"/>
        <w:ind w:left="1080"/>
        <w:rPr>
          <w:rFonts w:ascii="Apple SD Gothic Neo" w:eastAsia="Apple SD Gothic Neo" w:hAnsi="Apple SD Gothic Neo" w:hint="eastAsia"/>
          <w:color w:val="212529"/>
          <w:sz w:val="23"/>
          <w:szCs w:val="23"/>
        </w:rPr>
      </w:pPr>
      <w:proofErr w:type="spellStart"/>
      <w:r>
        <w:rPr>
          <w:rStyle w:val="ab"/>
          <w:rFonts w:ascii="Apple SD Gothic Neo" w:eastAsia="Apple SD Gothic Neo" w:hAnsi="Apple SD Gothic Neo" w:hint="eastAsia"/>
          <w:color w:val="212529"/>
          <w:sz w:val="23"/>
          <w:szCs w:val="23"/>
        </w:rPr>
        <w:t>애퍼블</w:t>
      </w:r>
      <w:proofErr w:type="spellEnd"/>
      <w:r>
        <w:rPr>
          <w:rStyle w:val="ab"/>
          <w:rFonts w:ascii="Apple SD Gothic Neo" w:eastAsia="Apple SD Gothic Neo" w:hAnsi="Apple SD Gothic Neo" w:hint="eastAsia"/>
          <w:color w:val="212529"/>
          <w:sz w:val="23"/>
          <w:szCs w:val="23"/>
        </w:rPr>
        <w:t xml:space="preserve"> 경관</w:t>
      </w:r>
      <w:r>
        <w:rPr>
          <w:rFonts w:ascii="Apple SD Gothic Neo" w:eastAsia="Apple SD Gothic Neo" w:hAnsi="Apple SD Gothic Neo" w:hint="eastAsia"/>
          <w:color w:val="212529"/>
          <w:sz w:val="23"/>
          <w:szCs w:val="23"/>
        </w:rPr>
        <w:t> (</w:t>
      </w:r>
      <w:proofErr w:type="spellStart"/>
      <w:r>
        <w:rPr>
          <w:rFonts w:ascii="Apple SD Gothic Neo" w:eastAsia="Apple SD Gothic Neo" w:hAnsi="Apple SD Gothic Neo" w:hint="eastAsia"/>
          <w:color w:val="212529"/>
          <w:sz w:val="23"/>
          <w:szCs w:val="23"/>
        </w:rPr>
        <w:t>코브나</w:t>
      </w:r>
      <w:proofErr w:type="spellEnd"/>
      <w:r>
        <w:rPr>
          <w:rFonts w:ascii="Apple SD Gothic Neo" w:eastAsia="Apple SD Gothic Neo" w:hAnsi="Apple SD Gothic Neo" w:hint="eastAsia"/>
          <w:color w:val="212529"/>
          <w:sz w:val="23"/>
          <w:szCs w:val="23"/>
        </w:rPr>
        <w:t xml:space="preserve"> </w:t>
      </w:r>
      <w:proofErr w:type="spellStart"/>
      <w:r>
        <w:rPr>
          <w:rFonts w:ascii="Apple SD Gothic Neo" w:eastAsia="Apple SD Gothic Neo" w:hAnsi="Apple SD Gothic Neo" w:hint="eastAsia"/>
          <w:color w:val="212529"/>
          <w:sz w:val="23"/>
          <w:szCs w:val="23"/>
        </w:rPr>
        <w:t>홀드브룩스미스</w:t>
      </w:r>
      <w:proofErr w:type="spellEnd"/>
      <w:r>
        <w:rPr>
          <w:rFonts w:ascii="Apple SD Gothic Neo" w:eastAsia="Apple SD Gothic Neo" w:hAnsi="Apple SD Gothic Neo" w:hint="eastAsia"/>
          <w:color w:val="212529"/>
          <w:sz w:val="23"/>
          <w:szCs w:val="23"/>
        </w:rPr>
        <w:t xml:space="preserve"> / </w:t>
      </w:r>
      <w:hyperlink r:id="rId71" w:tooltip="서문석" w:history="1">
        <w:r>
          <w:rPr>
            <w:rStyle w:val="aa"/>
            <w:rFonts w:ascii="Apple SD Gothic Neo" w:eastAsia="Apple SD Gothic Neo" w:hAnsi="Apple SD Gothic Neo" w:hint="eastAsia"/>
            <w:sz w:val="23"/>
            <w:szCs w:val="23"/>
          </w:rPr>
          <w:t>서문석</w:t>
        </w:r>
      </w:hyperlink>
      <w:r>
        <w:rPr>
          <w:rFonts w:ascii="Apple SD Gothic Neo" w:eastAsia="Apple SD Gothic Neo" w:hAnsi="Apple SD Gothic Neo" w:hint="eastAsia"/>
          <w:color w:val="212529"/>
          <w:sz w:val="23"/>
          <w:szCs w:val="23"/>
        </w:rPr>
        <w:t> / </w:t>
      </w:r>
      <w:hyperlink r:id="rId72" w:tooltip="모리쿠보 쇼타로" w:history="1">
        <w:r>
          <w:rPr>
            <w:rStyle w:val="aa"/>
            <w:rFonts w:ascii="Apple SD Gothic Neo" w:eastAsia="Apple SD Gothic Neo" w:hAnsi="Apple SD Gothic Neo" w:hint="eastAsia"/>
            <w:sz w:val="23"/>
            <w:szCs w:val="23"/>
          </w:rPr>
          <w:t>모리쿠보 쇼타로</w:t>
        </w:r>
      </w:hyperlink>
      <w:r>
        <w:rPr>
          <w:rFonts w:ascii="Apple SD Gothic Neo" w:eastAsia="Apple SD Gothic Neo" w:hAnsi="Apple SD Gothic Neo" w:hint="eastAsia"/>
          <w:color w:val="212529"/>
          <w:sz w:val="23"/>
          <w:szCs w:val="23"/>
        </w:rPr>
        <w:t>)</w:t>
      </w:r>
      <w:r>
        <w:rPr>
          <w:rFonts w:ascii="Apple SD Gothic Neo" w:eastAsia="Apple SD Gothic Neo" w:hAnsi="Apple SD Gothic Neo" w:hint="eastAsia"/>
          <w:color w:val="212529"/>
          <w:sz w:val="23"/>
          <w:szCs w:val="23"/>
        </w:rPr>
        <w:br/>
        <w:t xml:space="preserve">준법정신 투철한 경관. 초반부에 </w:t>
      </w:r>
      <w:proofErr w:type="spellStart"/>
      <w:r>
        <w:rPr>
          <w:rFonts w:ascii="Apple SD Gothic Neo" w:eastAsia="Apple SD Gothic Neo" w:hAnsi="Apple SD Gothic Neo" w:hint="eastAsia"/>
          <w:color w:val="212529"/>
          <w:sz w:val="23"/>
          <w:szCs w:val="23"/>
        </w:rPr>
        <w:t>달콤</w:t>
      </w:r>
      <w:proofErr w:type="spellEnd"/>
      <w:r>
        <w:rPr>
          <w:rFonts w:ascii="Apple SD Gothic Neo" w:eastAsia="Apple SD Gothic Neo" w:hAnsi="Apple SD Gothic Neo" w:hint="eastAsia"/>
          <w:color w:val="212529"/>
          <w:sz w:val="23"/>
          <w:szCs w:val="23"/>
        </w:rPr>
        <w:t xml:space="preserve"> 백화점에서 본인의 초콜릿 가게를 여는 상상을 하던 </w:t>
      </w:r>
      <w:proofErr w:type="spellStart"/>
      <w:r>
        <w:rPr>
          <w:rFonts w:ascii="Apple SD Gothic Neo" w:eastAsia="Apple SD Gothic Neo" w:hAnsi="Apple SD Gothic Neo" w:hint="eastAsia"/>
          <w:color w:val="212529"/>
          <w:sz w:val="23"/>
          <w:szCs w:val="23"/>
        </w:rPr>
        <w:t>웡카에게</w:t>
      </w:r>
      <w:proofErr w:type="spellEnd"/>
      <w:r>
        <w:rPr>
          <w:rFonts w:ascii="Apple SD Gothic Neo" w:eastAsia="Apple SD Gothic Neo" w:hAnsi="Apple SD Gothic Neo" w:hint="eastAsia"/>
          <w:color w:val="212529"/>
          <w:sz w:val="23"/>
          <w:szCs w:val="23"/>
        </w:rPr>
        <w:t xml:space="preserve"> 백화점의 망상 금지 조항을 어겼다며 벌금 3소버린을 걷어가고, 이후 </w:t>
      </w:r>
      <w:proofErr w:type="spellStart"/>
      <w:r>
        <w:rPr>
          <w:rFonts w:ascii="Apple SD Gothic Neo" w:eastAsia="Apple SD Gothic Neo" w:hAnsi="Apple SD Gothic Neo" w:hint="eastAsia"/>
          <w:color w:val="212529"/>
          <w:sz w:val="23"/>
          <w:szCs w:val="23"/>
        </w:rPr>
        <w:t>달콤</w:t>
      </w:r>
      <w:proofErr w:type="spellEnd"/>
      <w:r>
        <w:rPr>
          <w:rFonts w:ascii="Apple SD Gothic Neo" w:eastAsia="Apple SD Gothic Neo" w:hAnsi="Apple SD Gothic Neo" w:hint="eastAsia"/>
          <w:color w:val="212529"/>
          <w:sz w:val="23"/>
          <w:szCs w:val="23"/>
        </w:rPr>
        <w:t xml:space="preserve"> 백화점에서 본격적으로 장사를 하던 </w:t>
      </w:r>
      <w:proofErr w:type="spellStart"/>
      <w:r>
        <w:rPr>
          <w:rFonts w:ascii="Apple SD Gothic Neo" w:eastAsia="Apple SD Gothic Neo" w:hAnsi="Apple SD Gothic Neo" w:hint="eastAsia"/>
          <w:color w:val="212529"/>
          <w:sz w:val="23"/>
          <w:szCs w:val="23"/>
        </w:rPr>
        <w:t>웡카에게</w:t>
      </w:r>
      <w:proofErr w:type="spellEnd"/>
      <w:r>
        <w:rPr>
          <w:rFonts w:ascii="Apple SD Gothic Neo" w:eastAsia="Apple SD Gothic Neo" w:hAnsi="Apple SD Gothic Neo" w:hint="eastAsia"/>
          <w:color w:val="212529"/>
          <w:sz w:val="23"/>
          <w:szCs w:val="23"/>
        </w:rPr>
        <w:t xml:space="preserve"> </w:t>
      </w:r>
      <w:proofErr w:type="spellStart"/>
      <w:r>
        <w:rPr>
          <w:rFonts w:ascii="Apple SD Gothic Neo" w:eastAsia="Apple SD Gothic Neo" w:hAnsi="Apple SD Gothic Neo" w:hint="eastAsia"/>
          <w:color w:val="212529"/>
          <w:sz w:val="23"/>
          <w:szCs w:val="23"/>
        </w:rPr>
        <w:t>슬러그워스의</w:t>
      </w:r>
      <w:proofErr w:type="spellEnd"/>
      <w:r>
        <w:rPr>
          <w:rFonts w:ascii="Apple SD Gothic Neo" w:eastAsia="Apple SD Gothic Neo" w:hAnsi="Apple SD Gothic Neo" w:hint="eastAsia"/>
          <w:color w:val="212529"/>
          <w:sz w:val="23"/>
          <w:szCs w:val="23"/>
        </w:rPr>
        <w:t xml:space="preserve"> 신고를 받아 출동해 </w:t>
      </w:r>
      <w:proofErr w:type="spellStart"/>
      <w:r>
        <w:rPr>
          <w:rFonts w:ascii="Apple SD Gothic Neo" w:eastAsia="Apple SD Gothic Neo" w:hAnsi="Apple SD Gothic Neo" w:hint="eastAsia"/>
          <w:color w:val="212529"/>
          <w:sz w:val="23"/>
          <w:szCs w:val="23"/>
        </w:rPr>
        <w:t>웡카의</w:t>
      </w:r>
      <w:proofErr w:type="spellEnd"/>
      <w:r>
        <w:rPr>
          <w:rFonts w:ascii="Apple SD Gothic Neo" w:eastAsia="Apple SD Gothic Neo" w:hAnsi="Apple SD Gothic Neo" w:hint="eastAsia"/>
          <w:color w:val="212529"/>
          <w:sz w:val="23"/>
          <w:szCs w:val="23"/>
        </w:rPr>
        <w:t xml:space="preserve"> 수입을 전부 몰수한다. 하지만 방값이라도 내게 1소버린이라도 달라는 </w:t>
      </w:r>
      <w:proofErr w:type="spellStart"/>
      <w:r>
        <w:rPr>
          <w:rFonts w:ascii="Apple SD Gothic Neo" w:eastAsia="Apple SD Gothic Neo" w:hAnsi="Apple SD Gothic Neo" w:hint="eastAsia"/>
          <w:color w:val="212529"/>
          <w:sz w:val="23"/>
          <w:szCs w:val="23"/>
        </w:rPr>
        <w:t>웡카의</w:t>
      </w:r>
      <w:proofErr w:type="spellEnd"/>
      <w:r>
        <w:rPr>
          <w:rFonts w:ascii="Apple SD Gothic Neo" w:eastAsia="Apple SD Gothic Neo" w:hAnsi="Apple SD Gothic Neo" w:hint="eastAsia"/>
          <w:color w:val="212529"/>
          <w:sz w:val="23"/>
          <w:szCs w:val="23"/>
        </w:rPr>
        <w:t xml:space="preserve"> 말에 안타까운 표정으로 동전을 건네거나</w:t>
      </w:r>
      <w:hyperlink r:id="rId73" w:anchor="fn-26" w:history="1">
        <w:r>
          <w:rPr>
            <w:rStyle w:val="aa"/>
            <w:rFonts w:ascii="Apple SD Gothic Neo" w:eastAsia="Apple SD Gothic Neo" w:hAnsi="Apple SD Gothic Neo" w:hint="eastAsia"/>
            <w:sz w:val="18"/>
            <w:szCs w:val="18"/>
            <w:vertAlign w:val="superscript"/>
          </w:rPr>
          <w:t>[26]</w:t>
        </w:r>
      </w:hyperlink>
      <w:r>
        <w:rPr>
          <w:rFonts w:ascii="Apple SD Gothic Neo" w:eastAsia="Apple SD Gothic Neo" w:hAnsi="Apple SD Gothic Neo" w:hint="eastAsia"/>
          <w:color w:val="212529"/>
          <w:sz w:val="23"/>
          <w:szCs w:val="23"/>
        </w:rPr>
        <w:t xml:space="preserve"> 'You Never Had Chocolate Like This' 시퀀스에서 활짝 웃으며 피날레를 장식하는 등 경찰서장과는 다르게 깐깐해도 정직한 인물이라는 점이 계속해서 부각되며, 마지막엔 누들에게 </w:t>
      </w:r>
      <w:proofErr w:type="spellStart"/>
      <w:r>
        <w:rPr>
          <w:rFonts w:ascii="Apple SD Gothic Neo" w:eastAsia="Apple SD Gothic Neo" w:hAnsi="Apple SD Gothic Neo" w:hint="eastAsia"/>
          <w:color w:val="212529"/>
          <w:sz w:val="23"/>
          <w:szCs w:val="23"/>
        </w:rPr>
        <w:t>슬러그워스의</w:t>
      </w:r>
      <w:proofErr w:type="spellEnd"/>
      <w:r>
        <w:rPr>
          <w:rFonts w:ascii="Apple SD Gothic Neo" w:eastAsia="Apple SD Gothic Neo" w:hAnsi="Apple SD Gothic Neo" w:hint="eastAsia"/>
          <w:color w:val="212529"/>
          <w:sz w:val="23"/>
          <w:szCs w:val="23"/>
        </w:rPr>
        <w:t xml:space="preserve"> 장부를 </w:t>
      </w:r>
      <w:proofErr w:type="spellStart"/>
      <w:r>
        <w:rPr>
          <w:rFonts w:ascii="Apple SD Gothic Neo" w:eastAsia="Apple SD Gothic Neo" w:hAnsi="Apple SD Gothic Neo" w:hint="eastAsia"/>
          <w:color w:val="212529"/>
          <w:sz w:val="23"/>
          <w:szCs w:val="23"/>
        </w:rPr>
        <w:t>건네받고</w:t>
      </w:r>
      <w:proofErr w:type="spellEnd"/>
      <w:r>
        <w:rPr>
          <w:rFonts w:ascii="Apple SD Gothic Neo" w:eastAsia="Apple SD Gothic Neo" w:hAnsi="Apple SD Gothic Neo" w:hint="eastAsia"/>
          <w:color w:val="212529"/>
          <w:sz w:val="23"/>
          <w:szCs w:val="23"/>
        </w:rPr>
        <w:t xml:space="preserve"> 사건을 덮으려 하는 경찰서장을 잡고 새롭게 경찰서장이 되었으며 이후 쿠키영상에서 </w:t>
      </w:r>
      <w:proofErr w:type="spellStart"/>
      <w:r>
        <w:rPr>
          <w:rFonts w:ascii="Apple SD Gothic Neo" w:eastAsia="Apple SD Gothic Neo" w:hAnsi="Apple SD Gothic Neo" w:hint="eastAsia"/>
          <w:color w:val="212529"/>
          <w:sz w:val="23"/>
          <w:szCs w:val="23"/>
        </w:rPr>
        <w:t>웡카의</w:t>
      </w:r>
      <w:proofErr w:type="spellEnd"/>
      <w:r>
        <w:rPr>
          <w:rFonts w:ascii="Apple SD Gothic Neo" w:eastAsia="Apple SD Gothic Neo" w:hAnsi="Apple SD Gothic Neo" w:hint="eastAsia"/>
          <w:color w:val="212529"/>
          <w:sz w:val="23"/>
          <w:szCs w:val="23"/>
        </w:rPr>
        <w:t xml:space="preserve"> 초콜릿에 독을 탄 </w:t>
      </w:r>
      <w:proofErr w:type="spellStart"/>
      <w:r>
        <w:rPr>
          <w:rFonts w:ascii="Apple SD Gothic Neo" w:eastAsia="Apple SD Gothic Neo" w:hAnsi="Apple SD Gothic Neo" w:hint="eastAsia"/>
          <w:color w:val="212529"/>
          <w:sz w:val="23"/>
          <w:szCs w:val="23"/>
        </w:rPr>
        <w:t>스크러빗</w:t>
      </w:r>
      <w:proofErr w:type="spellEnd"/>
      <w:r>
        <w:rPr>
          <w:rFonts w:ascii="Apple SD Gothic Neo" w:eastAsia="Apple SD Gothic Neo" w:hAnsi="Apple SD Gothic Neo" w:hint="eastAsia"/>
          <w:color w:val="212529"/>
          <w:sz w:val="23"/>
          <w:szCs w:val="23"/>
        </w:rPr>
        <w:t xml:space="preserve"> 부인, </w:t>
      </w:r>
      <w:proofErr w:type="spellStart"/>
      <w:r>
        <w:rPr>
          <w:rFonts w:ascii="Apple SD Gothic Neo" w:eastAsia="Apple SD Gothic Neo" w:hAnsi="Apple SD Gothic Neo" w:hint="eastAsia"/>
          <w:color w:val="212529"/>
          <w:sz w:val="23"/>
          <w:szCs w:val="23"/>
        </w:rPr>
        <w:t>블리처를</w:t>
      </w:r>
      <w:proofErr w:type="spellEnd"/>
      <w:r>
        <w:rPr>
          <w:rFonts w:ascii="Apple SD Gothic Neo" w:eastAsia="Apple SD Gothic Neo" w:hAnsi="Apple SD Gothic Neo" w:hint="eastAsia"/>
          <w:color w:val="212529"/>
          <w:sz w:val="23"/>
          <w:szCs w:val="23"/>
        </w:rPr>
        <w:t xml:space="preserve"> 체포하는 활약을 펼친다.</w:t>
      </w:r>
    </w:p>
    <w:p w14:paraId="42C343C2" w14:textId="77777777" w:rsidR="0033544A" w:rsidRDefault="0033544A" w:rsidP="0033544A">
      <w:pPr>
        <w:widowControl/>
        <w:numPr>
          <w:ilvl w:val="0"/>
          <w:numId w:val="36"/>
        </w:numPr>
        <w:shd w:val="clear" w:color="auto" w:fill="FFFFFF"/>
        <w:wordWrap/>
        <w:autoSpaceDE/>
        <w:autoSpaceDN/>
        <w:spacing w:before="96" w:after="96"/>
        <w:ind w:left="1080"/>
        <w:rPr>
          <w:rFonts w:ascii="Apple SD Gothic Neo" w:eastAsia="Apple SD Gothic Neo" w:hAnsi="Apple SD Gothic Neo" w:hint="eastAsia"/>
          <w:color w:val="212529"/>
          <w:sz w:val="23"/>
          <w:szCs w:val="23"/>
        </w:rPr>
      </w:pPr>
      <w:r>
        <w:rPr>
          <w:rStyle w:val="ab"/>
          <w:rFonts w:ascii="Apple SD Gothic Neo" w:eastAsia="Apple SD Gothic Neo" w:hAnsi="Apple SD Gothic Neo" w:hint="eastAsia"/>
          <w:color w:val="212529"/>
          <w:sz w:val="23"/>
          <w:szCs w:val="23"/>
        </w:rPr>
        <w:t>바질</w:t>
      </w:r>
      <w:r>
        <w:rPr>
          <w:rFonts w:ascii="Apple SD Gothic Neo" w:eastAsia="Apple SD Gothic Neo" w:hAnsi="Apple SD Gothic Neo" w:hint="eastAsia"/>
          <w:color w:val="212529"/>
          <w:sz w:val="23"/>
          <w:szCs w:val="23"/>
        </w:rPr>
        <w:t xml:space="preserve"> (사이먼 </w:t>
      </w:r>
      <w:proofErr w:type="spellStart"/>
      <w:r>
        <w:rPr>
          <w:rFonts w:ascii="Apple SD Gothic Neo" w:eastAsia="Apple SD Gothic Neo" w:hAnsi="Apple SD Gothic Neo" w:hint="eastAsia"/>
          <w:color w:val="212529"/>
          <w:sz w:val="23"/>
          <w:szCs w:val="23"/>
        </w:rPr>
        <w:t>파너비</w:t>
      </w:r>
      <w:proofErr w:type="spellEnd"/>
      <w:r>
        <w:rPr>
          <w:rFonts w:ascii="Apple SD Gothic Neo" w:eastAsia="Apple SD Gothic Neo" w:hAnsi="Apple SD Gothic Neo"/>
          <w:color w:val="212529"/>
          <w:sz w:val="23"/>
          <w:szCs w:val="23"/>
        </w:rPr>
        <w:fldChar w:fldCharType="begin"/>
      </w:r>
      <w:r>
        <w:rPr>
          <w:rFonts w:ascii="Apple SD Gothic Neo" w:eastAsia="Apple SD Gothic Neo" w:hAnsi="Apple SD Gothic Neo"/>
          <w:color w:val="212529"/>
          <w:sz w:val="23"/>
          <w:szCs w:val="23"/>
        </w:rPr>
        <w:instrText>HYPERLINK "https://namu.wiki/w/%EC%9B%A1%EC%B9%B4" \l "fn-27"</w:instrText>
      </w:r>
      <w:r>
        <w:rPr>
          <w:rFonts w:ascii="Apple SD Gothic Neo" w:eastAsia="Apple SD Gothic Neo" w:hAnsi="Apple SD Gothic Neo"/>
          <w:color w:val="212529"/>
          <w:sz w:val="23"/>
          <w:szCs w:val="23"/>
        </w:rPr>
      </w:r>
      <w:r>
        <w:rPr>
          <w:rFonts w:ascii="Apple SD Gothic Neo" w:eastAsia="Apple SD Gothic Neo" w:hAnsi="Apple SD Gothic Neo"/>
          <w:color w:val="212529"/>
          <w:sz w:val="23"/>
          <w:szCs w:val="23"/>
        </w:rPr>
        <w:fldChar w:fldCharType="separate"/>
      </w:r>
      <w:r>
        <w:rPr>
          <w:rStyle w:val="aa"/>
          <w:rFonts w:ascii="Apple SD Gothic Neo" w:eastAsia="Apple SD Gothic Neo" w:hAnsi="Apple SD Gothic Neo" w:hint="eastAsia"/>
          <w:sz w:val="18"/>
          <w:szCs w:val="18"/>
          <w:vertAlign w:val="superscript"/>
        </w:rPr>
        <w:t>[27]</w:t>
      </w:r>
      <w:r>
        <w:rPr>
          <w:rFonts w:ascii="Apple SD Gothic Neo" w:eastAsia="Apple SD Gothic Neo" w:hAnsi="Apple SD Gothic Neo"/>
          <w:color w:val="212529"/>
          <w:sz w:val="23"/>
          <w:szCs w:val="23"/>
        </w:rPr>
        <w:fldChar w:fldCharType="end"/>
      </w:r>
      <w:r>
        <w:rPr>
          <w:rFonts w:ascii="Apple SD Gothic Neo" w:eastAsia="Apple SD Gothic Neo" w:hAnsi="Apple SD Gothic Neo" w:hint="eastAsia"/>
          <w:color w:val="212529"/>
          <w:sz w:val="23"/>
          <w:szCs w:val="23"/>
        </w:rPr>
        <w:t> / </w:t>
      </w:r>
      <w:hyperlink r:id="rId74" w:tooltip="백승철" w:history="1">
        <w:r>
          <w:rPr>
            <w:rStyle w:val="aa"/>
            <w:rFonts w:ascii="Apple SD Gothic Neo" w:eastAsia="Apple SD Gothic Neo" w:hAnsi="Apple SD Gothic Neo" w:hint="eastAsia"/>
            <w:sz w:val="23"/>
            <w:szCs w:val="23"/>
          </w:rPr>
          <w:t>백승철</w:t>
        </w:r>
      </w:hyperlink>
      <w:r>
        <w:rPr>
          <w:rFonts w:ascii="Apple SD Gothic Neo" w:eastAsia="Apple SD Gothic Neo" w:hAnsi="Apple SD Gothic Neo" w:hint="eastAsia"/>
          <w:color w:val="212529"/>
          <w:sz w:val="23"/>
          <w:szCs w:val="23"/>
        </w:rPr>
        <w:t> / </w:t>
      </w:r>
      <w:hyperlink r:id="rId75" w:tooltip="이와사키 히로시" w:history="1">
        <w:r>
          <w:rPr>
            <w:rStyle w:val="aa"/>
            <w:rFonts w:ascii="Apple SD Gothic Neo" w:eastAsia="Apple SD Gothic Neo" w:hAnsi="Apple SD Gothic Neo" w:hint="eastAsia"/>
            <w:sz w:val="23"/>
            <w:szCs w:val="23"/>
          </w:rPr>
          <w:t>이와사키 히로시</w:t>
        </w:r>
      </w:hyperlink>
      <w:r>
        <w:rPr>
          <w:rFonts w:ascii="Apple SD Gothic Neo" w:eastAsia="Apple SD Gothic Neo" w:hAnsi="Apple SD Gothic Neo" w:hint="eastAsia"/>
          <w:color w:val="212529"/>
          <w:sz w:val="23"/>
          <w:szCs w:val="23"/>
        </w:rPr>
        <w:t>)</w:t>
      </w:r>
      <w:r>
        <w:rPr>
          <w:rFonts w:ascii="Apple SD Gothic Neo" w:eastAsia="Apple SD Gothic Neo" w:hAnsi="Apple SD Gothic Neo" w:hint="eastAsia"/>
          <w:color w:val="212529"/>
          <w:sz w:val="23"/>
          <w:szCs w:val="23"/>
        </w:rPr>
        <w:br/>
        <w:t xml:space="preserve">동물원 경비원. 누들이 동물원에서 보낸 선물이라며 준 '화려한 밤 산책' 초콜릿을 먹고 감수성이 솟구쳐 첫사랑에게 전화했다가 잠들고, </w:t>
      </w:r>
      <w:proofErr w:type="spellStart"/>
      <w:r>
        <w:rPr>
          <w:rFonts w:ascii="Apple SD Gothic Neo" w:eastAsia="Apple SD Gothic Neo" w:hAnsi="Apple SD Gothic Neo" w:hint="eastAsia"/>
          <w:color w:val="212529"/>
          <w:sz w:val="23"/>
          <w:szCs w:val="23"/>
        </w:rPr>
        <w:t>웡카와</w:t>
      </w:r>
      <w:proofErr w:type="spellEnd"/>
      <w:r>
        <w:rPr>
          <w:rFonts w:ascii="Apple SD Gothic Neo" w:eastAsia="Apple SD Gothic Neo" w:hAnsi="Apple SD Gothic Neo" w:hint="eastAsia"/>
          <w:color w:val="212529"/>
          <w:sz w:val="23"/>
          <w:szCs w:val="23"/>
        </w:rPr>
        <w:t xml:space="preserve"> 누들이 그 틈에 동물원에 잠입해 </w:t>
      </w:r>
      <w:proofErr w:type="spellStart"/>
      <w:r>
        <w:rPr>
          <w:rFonts w:ascii="Apple SD Gothic Neo" w:eastAsia="Apple SD Gothic Neo" w:hAnsi="Apple SD Gothic Neo" w:hint="eastAsia"/>
          <w:color w:val="212529"/>
          <w:sz w:val="23"/>
          <w:szCs w:val="23"/>
        </w:rPr>
        <w:t>기린젖을</w:t>
      </w:r>
      <w:proofErr w:type="spellEnd"/>
      <w:r>
        <w:rPr>
          <w:rFonts w:ascii="Apple SD Gothic Neo" w:eastAsia="Apple SD Gothic Neo" w:hAnsi="Apple SD Gothic Neo" w:hint="eastAsia"/>
          <w:color w:val="212529"/>
          <w:sz w:val="23"/>
          <w:szCs w:val="23"/>
        </w:rPr>
        <w:t xml:space="preserve"> 짠다. </w:t>
      </w:r>
      <w:proofErr w:type="spellStart"/>
      <w:r>
        <w:rPr>
          <w:rFonts w:ascii="Apple SD Gothic Neo" w:eastAsia="Apple SD Gothic Neo" w:hAnsi="Apple SD Gothic Neo" w:hint="eastAsia"/>
          <w:color w:val="212529"/>
          <w:sz w:val="23"/>
          <w:szCs w:val="23"/>
        </w:rPr>
        <w:t>선인인데다가</w:t>
      </w:r>
      <w:proofErr w:type="spellEnd"/>
      <w:r>
        <w:rPr>
          <w:rFonts w:ascii="Apple SD Gothic Neo" w:eastAsia="Apple SD Gothic Neo" w:hAnsi="Apple SD Gothic Neo" w:hint="eastAsia"/>
          <w:color w:val="212529"/>
          <w:sz w:val="23"/>
          <w:szCs w:val="23"/>
        </w:rPr>
        <w:t xml:space="preserve"> 초콜릿의 효과에 당해 불쌍하긴 하나 그래도 후반부에도 등장하며 정황상 </w:t>
      </w:r>
      <w:proofErr w:type="spellStart"/>
      <w:r>
        <w:rPr>
          <w:rFonts w:ascii="Apple SD Gothic Neo" w:eastAsia="Apple SD Gothic Neo" w:hAnsi="Apple SD Gothic Neo" w:hint="eastAsia"/>
          <w:color w:val="212529"/>
          <w:sz w:val="23"/>
          <w:szCs w:val="23"/>
        </w:rPr>
        <w:t>그웨니와</w:t>
      </w:r>
      <w:proofErr w:type="spellEnd"/>
      <w:r>
        <w:rPr>
          <w:rFonts w:ascii="Apple SD Gothic Neo" w:eastAsia="Apple SD Gothic Neo" w:hAnsi="Apple SD Gothic Neo" w:hint="eastAsia"/>
          <w:color w:val="212529"/>
          <w:sz w:val="23"/>
          <w:szCs w:val="23"/>
        </w:rPr>
        <w:t xml:space="preserve"> 이어지게 된 듯.</w:t>
      </w:r>
    </w:p>
    <w:p w14:paraId="580B2FC2" w14:textId="77777777" w:rsidR="0033544A" w:rsidRDefault="0033544A" w:rsidP="0033544A">
      <w:pPr>
        <w:widowControl/>
        <w:numPr>
          <w:ilvl w:val="0"/>
          <w:numId w:val="37"/>
        </w:numPr>
        <w:shd w:val="clear" w:color="auto" w:fill="FFFFFF"/>
        <w:wordWrap/>
        <w:autoSpaceDE/>
        <w:autoSpaceDN/>
        <w:spacing w:before="96" w:after="96"/>
        <w:ind w:left="1080"/>
        <w:rPr>
          <w:rFonts w:ascii="Apple SD Gothic Neo" w:eastAsia="Apple SD Gothic Neo" w:hAnsi="Apple SD Gothic Neo" w:hint="eastAsia"/>
          <w:color w:val="212529"/>
          <w:sz w:val="23"/>
          <w:szCs w:val="23"/>
        </w:rPr>
      </w:pPr>
      <w:proofErr w:type="spellStart"/>
      <w:r>
        <w:rPr>
          <w:rStyle w:val="ab"/>
          <w:rFonts w:ascii="Apple SD Gothic Neo" w:eastAsia="Apple SD Gothic Neo" w:hAnsi="Apple SD Gothic Neo" w:hint="eastAsia"/>
          <w:color w:val="212529"/>
          <w:sz w:val="23"/>
          <w:szCs w:val="23"/>
        </w:rPr>
        <w:t>그웨니</w:t>
      </w:r>
      <w:proofErr w:type="spellEnd"/>
      <w:r>
        <w:rPr>
          <w:rFonts w:ascii="Apple SD Gothic Neo" w:eastAsia="Apple SD Gothic Neo" w:hAnsi="Apple SD Gothic Neo" w:hint="eastAsia"/>
          <w:color w:val="212529"/>
          <w:sz w:val="23"/>
          <w:szCs w:val="23"/>
        </w:rPr>
        <w:t> (</w:t>
      </w:r>
      <w:proofErr w:type="spellStart"/>
      <w:r>
        <w:rPr>
          <w:rFonts w:ascii="Apple SD Gothic Neo" w:eastAsia="Apple SD Gothic Neo" w:hAnsi="Apple SD Gothic Neo" w:hint="eastAsia"/>
          <w:color w:val="212529"/>
          <w:sz w:val="23"/>
          <w:szCs w:val="23"/>
        </w:rPr>
        <w:t>엘리</w:t>
      </w:r>
      <w:proofErr w:type="spellEnd"/>
      <w:r>
        <w:rPr>
          <w:rFonts w:ascii="Apple SD Gothic Neo" w:eastAsia="Apple SD Gothic Neo" w:hAnsi="Apple SD Gothic Neo" w:hint="eastAsia"/>
          <w:color w:val="212529"/>
          <w:sz w:val="23"/>
          <w:szCs w:val="23"/>
        </w:rPr>
        <w:t xml:space="preserve"> 화이트 / </w:t>
      </w:r>
      <w:hyperlink r:id="rId76" w:tooltip="홍수정" w:history="1">
        <w:r>
          <w:rPr>
            <w:rStyle w:val="aa"/>
            <w:rFonts w:ascii="Apple SD Gothic Neo" w:eastAsia="Apple SD Gothic Neo" w:hAnsi="Apple SD Gothic Neo" w:hint="eastAsia"/>
            <w:sz w:val="23"/>
            <w:szCs w:val="23"/>
          </w:rPr>
          <w:t>홍수정</w:t>
        </w:r>
      </w:hyperlink>
      <w:r>
        <w:rPr>
          <w:rFonts w:ascii="Apple SD Gothic Neo" w:eastAsia="Apple SD Gothic Neo" w:hAnsi="Apple SD Gothic Neo" w:hint="eastAsia"/>
          <w:color w:val="212529"/>
          <w:sz w:val="23"/>
          <w:szCs w:val="23"/>
        </w:rPr>
        <w:t> / </w:t>
      </w:r>
      <w:hyperlink r:id="rId77" w:tooltip="신타니 마유미" w:history="1">
        <w:r>
          <w:rPr>
            <w:rStyle w:val="aa"/>
            <w:rFonts w:ascii="Apple SD Gothic Neo" w:eastAsia="Apple SD Gothic Neo" w:hAnsi="Apple SD Gothic Neo" w:hint="eastAsia"/>
            <w:sz w:val="23"/>
            <w:szCs w:val="23"/>
          </w:rPr>
          <w:t>신타니 마유미</w:t>
        </w:r>
      </w:hyperlink>
      <w:r>
        <w:rPr>
          <w:rFonts w:ascii="Apple SD Gothic Neo" w:eastAsia="Apple SD Gothic Neo" w:hAnsi="Apple SD Gothic Neo" w:hint="eastAsia"/>
          <w:color w:val="212529"/>
          <w:sz w:val="23"/>
          <w:szCs w:val="23"/>
        </w:rPr>
        <w:t>)</w:t>
      </w:r>
      <w:r>
        <w:rPr>
          <w:rFonts w:ascii="Apple SD Gothic Neo" w:eastAsia="Apple SD Gothic Neo" w:hAnsi="Apple SD Gothic Neo" w:hint="eastAsia"/>
          <w:color w:val="212529"/>
          <w:sz w:val="23"/>
          <w:szCs w:val="23"/>
        </w:rPr>
        <w:br/>
        <w:t xml:space="preserve">초콜릿 카르텔의 지하금고를 지키느라 몇 년 동안 햇빛도 못 본채 자기 일터에서만 사는 무시무시한 경비라고 소개되지만, 실제론 보통 사람과 다를 거 없는 감수성을 지닌 인물. 알고 보니 바질의 첫 사랑이 이 사람이고, </w:t>
      </w:r>
      <w:proofErr w:type="spellStart"/>
      <w:r>
        <w:rPr>
          <w:rFonts w:ascii="Apple SD Gothic Neo" w:eastAsia="Apple SD Gothic Neo" w:hAnsi="Apple SD Gothic Neo" w:hint="eastAsia"/>
          <w:color w:val="212529"/>
          <w:sz w:val="23"/>
          <w:szCs w:val="23"/>
        </w:rPr>
        <w:t>그웨니</w:t>
      </w:r>
      <w:proofErr w:type="spellEnd"/>
      <w:r>
        <w:rPr>
          <w:rFonts w:ascii="Apple SD Gothic Neo" w:eastAsia="Apple SD Gothic Neo" w:hAnsi="Apple SD Gothic Neo" w:hint="eastAsia"/>
          <w:color w:val="212529"/>
          <w:sz w:val="23"/>
          <w:szCs w:val="23"/>
        </w:rPr>
        <w:t xml:space="preserve"> 역시 사실은 같은 마음이어서 '화려한 밤 산책' 초콜릿을 먹고는 바질에게 전화한다.</w:t>
      </w:r>
      <w:r>
        <w:rPr>
          <w:rFonts w:ascii="Apple SD Gothic Neo" w:eastAsia="Apple SD Gothic Neo" w:hAnsi="Apple SD Gothic Neo"/>
          <w:color w:val="212529"/>
          <w:sz w:val="23"/>
          <w:szCs w:val="23"/>
        </w:rPr>
        <w:fldChar w:fldCharType="begin"/>
      </w:r>
      <w:r>
        <w:rPr>
          <w:rFonts w:ascii="Apple SD Gothic Neo" w:eastAsia="Apple SD Gothic Neo" w:hAnsi="Apple SD Gothic Neo"/>
          <w:color w:val="212529"/>
          <w:sz w:val="23"/>
          <w:szCs w:val="23"/>
        </w:rPr>
        <w:instrText>HYPERLINK "https://namu.wiki/w/%EC%9B%A1%EC%B9%B4" \l "fn-28"</w:instrText>
      </w:r>
      <w:r>
        <w:rPr>
          <w:rFonts w:ascii="Apple SD Gothic Neo" w:eastAsia="Apple SD Gothic Neo" w:hAnsi="Apple SD Gothic Neo"/>
          <w:color w:val="212529"/>
          <w:sz w:val="23"/>
          <w:szCs w:val="23"/>
        </w:rPr>
      </w:r>
      <w:r>
        <w:rPr>
          <w:rFonts w:ascii="Apple SD Gothic Neo" w:eastAsia="Apple SD Gothic Neo" w:hAnsi="Apple SD Gothic Neo"/>
          <w:color w:val="212529"/>
          <w:sz w:val="23"/>
          <w:szCs w:val="23"/>
        </w:rPr>
        <w:fldChar w:fldCharType="separate"/>
      </w:r>
      <w:r>
        <w:rPr>
          <w:rStyle w:val="aa"/>
          <w:rFonts w:ascii="Apple SD Gothic Neo" w:eastAsia="Apple SD Gothic Neo" w:hAnsi="Apple SD Gothic Neo" w:hint="eastAsia"/>
          <w:sz w:val="18"/>
          <w:szCs w:val="18"/>
          <w:vertAlign w:val="superscript"/>
        </w:rPr>
        <w:t>[28]</w:t>
      </w:r>
      <w:r>
        <w:rPr>
          <w:rFonts w:ascii="Apple SD Gothic Neo" w:eastAsia="Apple SD Gothic Neo" w:hAnsi="Apple SD Gothic Neo"/>
          <w:color w:val="212529"/>
          <w:sz w:val="23"/>
          <w:szCs w:val="23"/>
        </w:rPr>
        <w:fldChar w:fldCharType="end"/>
      </w:r>
      <w:r>
        <w:rPr>
          <w:rFonts w:ascii="Apple SD Gothic Neo" w:eastAsia="Apple SD Gothic Neo" w:hAnsi="Apple SD Gothic Neo" w:hint="eastAsia"/>
          <w:color w:val="212529"/>
          <w:sz w:val="23"/>
          <w:szCs w:val="23"/>
        </w:rPr>
        <w:t> 결국 바질과 이어진다.</w:t>
      </w:r>
    </w:p>
    <w:p w14:paraId="40340DDA" w14:textId="77777777" w:rsidR="0033544A" w:rsidRDefault="0033544A" w:rsidP="0033544A">
      <w:pPr>
        <w:widowControl/>
        <w:numPr>
          <w:ilvl w:val="0"/>
          <w:numId w:val="38"/>
        </w:numPr>
        <w:shd w:val="clear" w:color="auto" w:fill="FFFFFF"/>
        <w:wordWrap/>
        <w:autoSpaceDE/>
        <w:autoSpaceDN/>
        <w:spacing w:before="96" w:after="96"/>
        <w:ind w:left="1080"/>
        <w:rPr>
          <w:rFonts w:ascii="Apple SD Gothic Neo" w:eastAsia="Apple SD Gothic Neo" w:hAnsi="Apple SD Gothic Neo" w:hint="eastAsia"/>
          <w:color w:val="212529"/>
          <w:sz w:val="23"/>
          <w:szCs w:val="23"/>
        </w:rPr>
      </w:pPr>
      <w:proofErr w:type="spellStart"/>
      <w:r>
        <w:rPr>
          <w:rStyle w:val="ab"/>
          <w:rFonts w:ascii="Apple SD Gothic Neo" w:eastAsia="Apple SD Gothic Neo" w:hAnsi="Apple SD Gothic Neo" w:hint="eastAsia"/>
          <w:color w:val="212529"/>
          <w:sz w:val="23"/>
          <w:szCs w:val="23"/>
        </w:rPr>
        <w:t>도로시</w:t>
      </w:r>
      <w:proofErr w:type="spellEnd"/>
      <w:r>
        <w:rPr>
          <w:rStyle w:val="ab"/>
          <w:rFonts w:ascii="Apple SD Gothic Neo" w:eastAsia="Apple SD Gothic Neo" w:hAnsi="Apple SD Gothic Neo" w:hint="eastAsia"/>
          <w:color w:val="212529"/>
          <w:sz w:val="23"/>
          <w:szCs w:val="23"/>
        </w:rPr>
        <w:t xml:space="preserve"> 스미스</w:t>
      </w:r>
      <w:r>
        <w:rPr>
          <w:rFonts w:ascii="Apple SD Gothic Neo" w:eastAsia="Apple SD Gothic Neo" w:hAnsi="Apple SD Gothic Neo" w:hint="eastAsia"/>
          <w:color w:val="212529"/>
          <w:sz w:val="23"/>
          <w:szCs w:val="23"/>
        </w:rPr>
        <w:t> (</w:t>
      </w:r>
      <w:proofErr w:type="spellStart"/>
      <w:r>
        <w:rPr>
          <w:rFonts w:ascii="Apple SD Gothic Neo" w:eastAsia="Apple SD Gothic Neo" w:hAnsi="Apple SD Gothic Neo" w:hint="eastAsia"/>
          <w:color w:val="212529"/>
          <w:sz w:val="23"/>
          <w:szCs w:val="23"/>
        </w:rPr>
        <w:t>트레이시</w:t>
      </w:r>
      <w:proofErr w:type="spellEnd"/>
      <w:r>
        <w:rPr>
          <w:rFonts w:ascii="Apple SD Gothic Neo" w:eastAsia="Apple SD Gothic Neo" w:hAnsi="Apple SD Gothic Neo" w:hint="eastAsia"/>
          <w:color w:val="212529"/>
          <w:sz w:val="23"/>
          <w:szCs w:val="23"/>
        </w:rPr>
        <w:t xml:space="preserve"> </w:t>
      </w:r>
      <w:proofErr w:type="spellStart"/>
      <w:r>
        <w:rPr>
          <w:rFonts w:ascii="Apple SD Gothic Neo" w:eastAsia="Apple SD Gothic Neo" w:hAnsi="Apple SD Gothic Neo" w:hint="eastAsia"/>
          <w:color w:val="212529"/>
          <w:sz w:val="23"/>
          <w:szCs w:val="23"/>
        </w:rPr>
        <w:t>이파처</w:t>
      </w:r>
      <w:proofErr w:type="spellEnd"/>
      <w:r>
        <w:rPr>
          <w:rFonts w:ascii="Apple SD Gothic Neo" w:eastAsia="Apple SD Gothic Neo" w:hAnsi="Apple SD Gothic Neo" w:hint="eastAsia"/>
          <w:color w:val="212529"/>
          <w:sz w:val="23"/>
          <w:szCs w:val="23"/>
        </w:rPr>
        <w:t>)</w:t>
      </w:r>
      <w:r>
        <w:rPr>
          <w:rFonts w:ascii="Apple SD Gothic Neo" w:eastAsia="Apple SD Gothic Neo" w:hAnsi="Apple SD Gothic Neo" w:hint="eastAsia"/>
          <w:color w:val="212529"/>
          <w:sz w:val="23"/>
          <w:szCs w:val="23"/>
        </w:rPr>
        <w:br/>
        <w:t>누들의 어머니로, 직업은 도서관 사서. 누들의 친부가 죽자 누들을 숙부에게 맡겼지만 버림받은 누들이 죽은 줄 알고 오열했다.</w:t>
      </w:r>
      <w:r>
        <w:rPr>
          <w:rFonts w:ascii="Apple SD Gothic Neo" w:eastAsia="Apple SD Gothic Neo" w:hAnsi="Apple SD Gothic Neo"/>
          <w:color w:val="212529"/>
          <w:sz w:val="23"/>
          <w:szCs w:val="23"/>
        </w:rPr>
        <w:fldChar w:fldCharType="begin"/>
      </w:r>
      <w:r>
        <w:rPr>
          <w:rFonts w:ascii="Apple SD Gothic Neo" w:eastAsia="Apple SD Gothic Neo" w:hAnsi="Apple SD Gothic Neo"/>
          <w:color w:val="212529"/>
          <w:sz w:val="23"/>
          <w:szCs w:val="23"/>
        </w:rPr>
        <w:instrText>HYPERLINK "https://namu.wiki/w/%EC%9B%A1%EC%B9%B4" \l "fn-29"</w:instrText>
      </w:r>
      <w:r>
        <w:rPr>
          <w:rFonts w:ascii="Apple SD Gothic Neo" w:eastAsia="Apple SD Gothic Neo" w:hAnsi="Apple SD Gothic Neo"/>
          <w:color w:val="212529"/>
          <w:sz w:val="23"/>
          <w:szCs w:val="23"/>
        </w:rPr>
      </w:r>
      <w:r>
        <w:rPr>
          <w:rFonts w:ascii="Apple SD Gothic Neo" w:eastAsia="Apple SD Gothic Neo" w:hAnsi="Apple SD Gothic Neo"/>
          <w:color w:val="212529"/>
          <w:sz w:val="23"/>
          <w:szCs w:val="23"/>
        </w:rPr>
        <w:fldChar w:fldCharType="separate"/>
      </w:r>
      <w:r>
        <w:rPr>
          <w:rStyle w:val="aa"/>
          <w:rFonts w:ascii="Apple SD Gothic Neo" w:eastAsia="Apple SD Gothic Neo" w:hAnsi="Apple SD Gothic Neo" w:hint="eastAsia"/>
          <w:sz w:val="18"/>
          <w:szCs w:val="18"/>
          <w:vertAlign w:val="superscript"/>
        </w:rPr>
        <w:t>[29]</w:t>
      </w:r>
      <w:r>
        <w:rPr>
          <w:rFonts w:ascii="Apple SD Gothic Neo" w:eastAsia="Apple SD Gothic Neo" w:hAnsi="Apple SD Gothic Neo"/>
          <w:color w:val="212529"/>
          <w:sz w:val="23"/>
          <w:szCs w:val="23"/>
        </w:rPr>
        <w:fldChar w:fldCharType="end"/>
      </w:r>
      <w:r>
        <w:rPr>
          <w:rFonts w:ascii="Apple SD Gothic Neo" w:eastAsia="Apple SD Gothic Neo" w:hAnsi="Apple SD Gothic Neo" w:hint="eastAsia"/>
          <w:color w:val="212529"/>
          <w:sz w:val="23"/>
          <w:szCs w:val="23"/>
        </w:rPr>
        <w:t> 이후 누들과 재회한다.</w:t>
      </w:r>
    </w:p>
    <w:p w14:paraId="28043F03" w14:textId="77777777" w:rsidR="0033544A" w:rsidRDefault="0033544A" w:rsidP="0033544A">
      <w:pPr>
        <w:widowControl/>
        <w:numPr>
          <w:ilvl w:val="0"/>
          <w:numId w:val="39"/>
        </w:numPr>
        <w:shd w:val="clear" w:color="auto" w:fill="FFFFFF"/>
        <w:wordWrap/>
        <w:autoSpaceDE/>
        <w:autoSpaceDN/>
        <w:spacing w:before="96" w:after="96"/>
        <w:ind w:left="1080"/>
        <w:rPr>
          <w:rFonts w:ascii="Apple SD Gothic Neo" w:eastAsia="Apple SD Gothic Neo" w:hAnsi="Apple SD Gothic Neo" w:hint="eastAsia"/>
          <w:color w:val="212529"/>
          <w:sz w:val="23"/>
          <w:szCs w:val="23"/>
        </w:rPr>
      </w:pPr>
      <w:proofErr w:type="spellStart"/>
      <w:r>
        <w:rPr>
          <w:rStyle w:val="ab"/>
          <w:rFonts w:ascii="Apple SD Gothic Neo" w:eastAsia="Apple SD Gothic Neo" w:hAnsi="Apple SD Gothic Neo" w:hint="eastAsia"/>
          <w:color w:val="212529"/>
          <w:sz w:val="23"/>
          <w:szCs w:val="23"/>
        </w:rPr>
        <w:t>웡카의</w:t>
      </w:r>
      <w:proofErr w:type="spellEnd"/>
      <w:r>
        <w:rPr>
          <w:rStyle w:val="ab"/>
          <w:rFonts w:ascii="Apple SD Gothic Neo" w:eastAsia="Apple SD Gothic Neo" w:hAnsi="Apple SD Gothic Neo" w:hint="eastAsia"/>
          <w:color w:val="212529"/>
          <w:sz w:val="23"/>
          <w:szCs w:val="23"/>
        </w:rPr>
        <w:t xml:space="preserve"> 어머니</w:t>
      </w:r>
      <w:r>
        <w:rPr>
          <w:rFonts w:ascii="Apple SD Gothic Neo" w:eastAsia="Apple SD Gothic Neo" w:hAnsi="Apple SD Gothic Neo" w:hint="eastAsia"/>
          <w:color w:val="212529"/>
          <w:sz w:val="23"/>
          <w:szCs w:val="23"/>
        </w:rPr>
        <w:t> (</w:t>
      </w:r>
      <w:hyperlink r:id="rId78" w:tooltip="샐리 호킨스" w:history="1">
        <w:r>
          <w:rPr>
            <w:rStyle w:val="aa"/>
            <w:rFonts w:ascii="Apple SD Gothic Neo" w:eastAsia="Apple SD Gothic Neo" w:hAnsi="Apple SD Gothic Neo" w:hint="eastAsia"/>
            <w:sz w:val="23"/>
            <w:szCs w:val="23"/>
          </w:rPr>
          <w:t>샐리 호킨스</w:t>
        </w:r>
      </w:hyperlink>
      <w:r>
        <w:rPr>
          <w:rFonts w:ascii="Apple SD Gothic Neo" w:eastAsia="Apple SD Gothic Neo" w:hAnsi="Apple SD Gothic Neo" w:hint="eastAsia"/>
          <w:color w:val="212529"/>
          <w:sz w:val="23"/>
          <w:szCs w:val="23"/>
        </w:rPr>
        <w:t> / </w:t>
      </w:r>
      <w:hyperlink r:id="rId79" w:tooltip="배정미" w:history="1">
        <w:r>
          <w:rPr>
            <w:rStyle w:val="aa"/>
            <w:rFonts w:ascii="Apple SD Gothic Neo" w:eastAsia="Apple SD Gothic Neo" w:hAnsi="Apple SD Gothic Neo" w:hint="eastAsia"/>
            <w:sz w:val="23"/>
            <w:szCs w:val="23"/>
          </w:rPr>
          <w:t>배정미</w:t>
        </w:r>
      </w:hyperlink>
      <w:r>
        <w:rPr>
          <w:rFonts w:ascii="Apple SD Gothic Neo" w:eastAsia="Apple SD Gothic Neo" w:hAnsi="Apple SD Gothic Neo" w:hint="eastAsia"/>
          <w:color w:val="212529"/>
          <w:sz w:val="23"/>
          <w:szCs w:val="23"/>
        </w:rPr>
        <w:t> / </w:t>
      </w:r>
      <w:hyperlink r:id="rId80" w:tooltip="혼다 타카코" w:history="1">
        <w:r>
          <w:rPr>
            <w:rStyle w:val="aa"/>
            <w:rFonts w:ascii="Apple SD Gothic Neo" w:eastAsia="Apple SD Gothic Neo" w:hAnsi="Apple SD Gothic Neo" w:hint="eastAsia"/>
            <w:sz w:val="23"/>
            <w:szCs w:val="23"/>
          </w:rPr>
          <w:t>혼다 타카코</w:t>
        </w:r>
      </w:hyperlink>
      <w:r>
        <w:rPr>
          <w:rFonts w:ascii="Apple SD Gothic Neo" w:eastAsia="Apple SD Gothic Neo" w:hAnsi="Apple SD Gothic Neo" w:hint="eastAsia"/>
          <w:color w:val="212529"/>
          <w:sz w:val="23"/>
          <w:szCs w:val="23"/>
        </w:rPr>
        <w:t>)</w:t>
      </w:r>
      <w:r>
        <w:rPr>
          <w:rFonts w:ascii="Apple SD Gothic Neo" w:eastAsia="Apple SD Gothic Neo" w:hAnsi="Apple SD Gothic Neo" w:hint="eastAsia"/>
          <w:color w:val="212529"/>
          <w:sz w:val="23"/>
          <w:szCs w:val="23"/>
        </w:rPr>
        <w:br/>
      </w:r>
      <w:proofErr w:type="spellStart"/>
      <w:r>
        <w:rPr>
          <w:rFonts w:ascii="Apple SD Gothic Neo" w:eastAsia="Apple SD Gothic Neo" w:hAnsi="Apple SD Gothic Neo" w:hint="eastAsia"/>
          <w:color w:val="212529"/>
          <w:sz w:val="23"/>
          <w:szCs w:val="23"/>
        </w:rPr>
        <w:t>웡카의</w:t>
      </w:r>
      <w:proofErr w:type="spellEnd"/>
      <w:r>
        <w:rPr>
          <w:rFonts w:ascii="Apple SD Gothic Neo" w:eastAsia="Apple SD Gothic Neo" w:hAnsi="Apple SD Gothic Neo" w:hint="eastAsia"/>
          <w:color w:val="212529"/>
          <w:sz w:val="23"/>
          <w:szCs w:val="23"/>
        </w:rPr>
        <w:t xml:space="preserve"> 생일마다 초콜릿을 만들어줬으며, 자신이 만든 마지막 초콜릿 하나만 남기고 세상을 떠났다. 작중 </w:t>
      </w:r>
      <w:proofErr w:type="spellStart"/>
      <w:r>
        <w:rPr>
          <w:rFonts w:ascii="Apple SD Gothic Neo" w:eastAsia="Apple SD Gothic Neo" w:hAnsi="Apple SD Gothic Neo" w:hint="eastAsia"/>
          <w:color w:val="212529"/>
          <w:sz w:val="23"/>
          <w:szCs w:val="23"/>
        </w:rPr>
        <w:t>웡카가</w:t>
      </w:r>
      <w:proofErr w:type="spellEnd"/>
      <w:r>
        <w:rPr>
          <w:rFonts w:ascii="Apple SD Gothic Neo" w:eastAsia="Apple SD Gothic Neo" w:hAnsi="Apple SD Gothic Neo" w:hint="eastAsia"/>
          <w:color w:val="212529"/>
          <w:sz w:val="23"/>
          <w:szCs w:val="23"/>
        </w:rPr>
        <w:t xml:space="preserve"> 계속해서 노력하는 동기부여가 되어주는 인물.</w:t>
      </w:r>
    </w:p>
    <w:p w14:paraId="45F20F43" w14:textId="77777777" w:rsidR="0033544A" w:rsidRDefault="0033544A" w:rsidP="0033544A">
      <w:pPr>
        <w:widowControl/>
        <w:numPr>
          <w:ilvl w:val="0"/>
          <w:numId w:val="40"/>
        </w:numPr>
        <w:shd w:val="clear" w:color="auto" w:fill="FFFFFF"/>
        <w:wordWrap/>
        <w:autoSpaceDE/>
        <w:autoSpaceDN/>
        <w:spacing w:before="96" w:after="96"/>
        <w:ind w:left="1080"/>
        <w:rPr>
          <w:rFonts w:ascii="Apple SD Gothic Neo" w:eastAsia="Apple SD Gothic Neo" w:hAnsi="Apple SD Gothic Neo" w:hint="eastAsia"/>
          <w:color w:val="212529"/>
          <w:sz w:val="23"/>
          <w:szCs w:val="23"/>
        </w:rPr>
      </w:pPr>
      <w:proofErr w:type="spellStart"/>
      <w:r>
        <w:rPr>
          <w:rStyle w:val="ab"/>
          <w:rFonts w:ascii="Apple SD Gothic Neo" w:eastAsia="Apple SD Gothic Neo" w:hAnsi="Apple SD Gothic Neo" w:hint="eastAsia"/>
          <w:color w:val="212529"/>
          <w:sz w:val="23"/>
          <w:szCs w:val="23"/>
        </w:rPr>
        <w:lastRenderedPageBreak/>
        <w:t>아비게일</w:t>
      </w:r>
      <w:proofErr w:type="spellEnd"/>
      <w:r>
        <w:rPr>
          <w:rFonts w:ascii="Apple SD Gothic Neo" w:eastAsia="Apple SD Gothic Neo" w:hAnsi="Apple SD Gothic Neo" w:hint="eastAsia"/>
          <w:color w:val="212529"/>
          <w:sz w:val="23"/>
          <w:szCs w:val="23"/>
        </w:rPr>
        <w:br/>
        <w:t xml:space="preserve">동물원에 살고 있는 기린으로, 아카시아 민트라면 사족을 못 써서 아카시아 민트 초콜릿을 준 </w:t>
      </w:r>
      <w:proofErr w:type="spellStart"/>
      <w:r>
        <w:rPr>
          <w:rFonts w:ascii="Apple SD Gothic Neo" w:eastAsia="Apple SD Gothic Neo" w:hAnsi="Apple SD Gothic Neo" w:hint="eastAsia"/>
          <w:color w:val="212529"/>
          <w:sz w:val="23"/>
          <w:szCs w:val="23"/>
        </w:rPr>
        <w:t>웡카와</w:t>
      </w:r>
      <w:proofErr w:type="spellEnd"/>
      <w:r>
        <w:rPr>
          <w:rFonts w:ascii="Apple SD Gothic Neo" w:eastAsia="Apple SD Gothic Neo" w:hAnsi="Apple SD Gothic Neo" w:hint="eastAsia"/>
          <w:color w:val="212529"/>
          <w:sz w:val="23"/>
          <w:szCs w:val="23"/>
        </w:rPr>
        <w:t xml:space="preserve"> 친밀감을 얻는다. </w:t>
      </w:r>
      <w:proofErr w:type="spellStart"/>
      <w:r>
        <w:rPr>
          <w:rFonts w:ascii="Apple SD Gothic Neo" w:eastAsia="Apple SD Gothic Neo" w:hAnsi="Apple SD Gothic Neo" w:hint="eastAsia"/>
          <w:color w:val="212529"/>
          <w:sz w:val="23"/>
          <w:szCs w:val="23"/>
        </w:rPr>
        <w:t>마카롱을</w:t>
      </w:r>
      <w:proofErr w:type="spellEnd"/>
      <w:r>
        <w:rPr>
          <w:rFonts w:ascii="Apple SD Gothic Neo" w:eastAsia="Apple SD Gothic Neo" w:hAnsi="Apple SD Gothic Neo" w:hint="eastAsia"/>
          <w:color w:val="212529"/>
          <w:sz w:val="23"/>
          <w:szCs w:val="23"/>
        </w:rPr>
        <w:t xml:space="preserve"> 만들기 위한 기린 우유를 제공해 주고 초콜릿 탈취 작전에서는 </w:t>
      </w:r>
      <w:proofErr w:type="spellStart"/>
      <w:r>
        <w:rPr>
          <w:rFonts w:ascii="Apple SD Gothic Neo" w:eastAsia="Apple SD Gothic Neo" w:hAnsi="Apple SD Gothic Neo" w:hint="eastAsia"/>
          <w:color w:val="212529"/>
          <w:sz w:val="23"/>
          <w:szCs w:val="23"/>
        </w:rPr>
        <w:t>베네딕트</w:t>
      </w:r>
      <w:proofErr w:type="spellEnd"/>
      <w:r>
        <w:rPr>
          <w:rFonts w:ascii="Apple SD Gothic Neo" w:eastAsia="Apple SD Gothic Neo" w:hAnsi="Apple SD Gothic Neo" w:hint="eastAsia"/>
          <w:color w:val="212529"/>
          <w:sz w:val="23"/>
          <w:szCs w:val="23"/>
        </w:rPr>
        <w:t xml:space="preserve"> 성당에 쳐들어와</w:t>
      </w:r>
      <w:hyperlink r:id="rId81" w:anchor="fn-30" w:history="1">
        <w:r>
          <w:rPr>
            <w:rStyle w:val="aa"/>
            <w:rFonts w:ascii="Apple SD Gothic Neo" w:eastAsia="Apple SD Gothic Neo" w:hAnsi="Apple SD Gothic Neo" w:hint="eastAsia"/>
            <w:sz w:val="18"/>
            <w:szCs w:val="18"/>
            <w:vertAlign w:val="superscript"/>
          </w:rPr>
          <w:t>[30]</w:t>
        </w:r>
      </w:hyperlink>
      <w:r>
        <w:rPr>
          <w:rFonts w:ascii="Apple SD Gothic Neo" w:eastAsia="Apple SD Gothic Neo" w:hAnsi="Apple SD Gothic Neo" w:hint="eastAsia"/>
          <w:color w:val="212529"/>
          <w:sz w:val="23"/>
          <w:szCs w:val="23"/>
        </w:rPr>
        <w:t> </w:t>
      </w:r>
      <w:proofErr w:type="spellStart"/>
      <w:r>
        <w:rPr>
          <w:rFonts w:ascii="Apple SD Gothic Neo" w:eastAsia="Apple SD Gothic Neo" w:hAnsi="Apple SD Gothic Neo" w:hint="eastAsia"/>
          <w:color w:val="212529"/>
          <w:sz w:val="23"/>
          <w:szCs w:val="23"/>
        </w:rPr>
        <w:t>웡카가</w:t>
      </w:r>
      <w:proofErr w:type="spellEnd"/>
      <w:r>
        <w:rPr>
          <w:rFonts w:ascii="Apple SD Gothic Neo" w:eastAsia="Apple SD Gothic Neo" w:hAnsi="Apple SD Gothic Neo" w:hint="eastAsia"/>
          <w:color w:val="212529"/>
          <w:sz w:val="23"/>
          <w:szCs w:val="23"/>
        </w:rPr>
        <w:t xml:space="preserve"> 잠입하는 데 도움을 준다. 전작에 등장한 황금알 낳는 거위나 </w:t>
      </w:r>
      <w:proofErr w:type="spellStart"/>
      <w:r>
        <w:rPr>
          <w:rFonts w:ascii="Apple SD Gothic Neo" w:eastAsia="Apple SD Gothic Neo" w:hAnsi="Apple SD Gothic Neo" w:hint="eastAsia"/>
          <w:color w:val="212529"/>
          <w:sz w:val="23"/>
          <w:szCs w:val="23"/>
        </w:rPr>
        <w:t>호두까기</w:t>
      </w:r>
      <w:proofErr w:type="spellEnd"/>
      <w:r>
        <w:rPr>
          <w:rFonts w:ascii="Apple SD Gothic Neo" w:eastAsia="Apple SD Gothic Neo" w:hAnsi="Apple SD Gothic Neo" w:hint="eastAsia"/>
          <w:color w:val="212529"/>
          <w:sz w:val="23"/>
          <w:szCs w:val="23"/>
        </w:rPr>
        <w:t xml:space="preserve"> 다람쥐와 비슷한 포지션으로 추정되는 동물 캐릭터. 기린 우유 중 일부는 기린 우유 </w:t>
      </w:r>
      <w:proofErr w:type="spellStart"/>
      <w:r>
        <w:rPr>
          <w:rFonts w:ascii="Apple SD Gothic Neo" w:eastAsia="Apple SD Gothic Neo" w:hAnsi="Apple SD Gothic Neo" w:hint="eastAsia"/>
          <w:color w:val="212529"/>
          <w:sz w:val="23"/>
          <w:szCs w:val="23"/>
        </w:rPr>
        <w:t>마카롱의</w:t>
      </w:r>
      <w:proofErr w:type="spellEnd"/>
      <w:r>
        <w:rPr>
          <w:rFonts w:ascii="Apple SD Gothic Neo" w:eastAsia="Apple SD Gothic Neo" w:hAnsi="Apple SD Gothic Neo" w:hint="eastAsia"/>
          <w:color w:val="212529"/>
          <w:sz w:val="23"/>
          <w:szCs w:val="23"/>
        </w:rPr>
        <w:t xml:space="preserve"> 재료가 된다.</w:t>
      </w:r>
    </w:p>
    <w:p w14:paraId="678D7F5A" w14:textId="77777777" w:rsidR="00CA57AE" w:rsidRDefault="00CA57AE" w:rsidP="00CA57AE">
      <w:pPr>
        <w:rPr>
          <w:color w:val="000000" w:themeColor="text1"/>
        </w:rPr>
      </w:pPr>
    </w:p>
    <w:p w14:paraId="2D1B5D02" w14:textId="77777777" w:rsidR="0033544A" w:rsidRDefault="0033544A" w:rsidP="0033544A">
      <w:pPr>
        <w:pStyle w:val="2"/>
        <w:pBdr>
          <w:bottom w:val="single" w:sz="6" w:space="4" w:color="CCCCCC"/>
        </w:pBdr>
        <w:shd w:val="clear" w:color="auto" w:fill="FFFFFF"/>
        <w:spacing w:before="288" w:after="192"/>
        <w:rPr>
          <w:rFonts w:ascii="Apple SD Gothic Neo" w:eastAsia="Apple SD Gothic Neo" w:hAnsi="Apple SD Gothic Neo"/>
          <w:color w:val="212529"/>
          <w:sz w:val="43"/>
          <w:szCs w:val="43"/>
        </w:rPr>
      </w:pPr>
      <w:hyperlink r:id="rId82" w:anchor="toc" w:history="1">
        <w:r>
          <w:rPr>
            <w:rStyle w:val="aa"/>
            <w:rFonts w:ascii="Apple SD Gothic Neo" w:eastAsia="Apple SD Gothic Neo" w:hAnsi="Apple SD Gothic Neo" w:hint="eastAsia"/>
            <w:sz w:val="43"/>
            <w:szCs w:val="43"/>
          </w:rPr>
          <w:t>7.</w:t>
        </w:r>
      </w:hyperlink>
      <w:r>
        <w:rPr>
          <w:rFonts w:ascii="Apple SD Gothic Neo" w:eastAsia="Apple SD Gothic Neo" w:hAnsi="Apple SD Gothic Neo" w:hint="eastAsia"/>
          <w:color w:val="212529"/>
          <w:sz w:val="43"/>
          <w:szCs w:val="43"/>
        </w:rPr>
        <w:t> </w:t>
      </w:r>
      <w:hyperlink r:id="rId83" w:tooltip="웡카/줄거리" w:history="1">
        <w:r>
          <w:rPr>
            <w:rStyle w:val="aa"/>
            <w:rFonts w:ascii="Apple SD Gothic Neo" w:eastAsia="Apple SD Gothic Neo" w:hAnsi="Apple SD Gothic Neo" w:hint="eastAsia"/>
            <w:sz w:val="43"/>
            <w:szCs w:val="43"/>
          </w:rPr>
          <w:t>줄거리</w:t>
        </w:r>
      </w:hyperlink>
    </w:p>
    <w:p w14:paraId="52DF6ECD" w14:textId="77777777" w:rsidR="0033544A" w:rsidRDefault="0033544A" w:rsidP="0033544A">
      <w:pPr>
        <w:pStyle w:val="ae"/>
      </w:pPr>
      <w:r>
        <w:t xml:space="preserve">1. 도시로 온 윌리 </w:t>
      </w:r>
      <w:proofErr w:type="spellStart"/>
      <w:r>
        <w:t>웡카</w:t>
      </w:r>
      <w:proofErr w:type="spellEnd"/>
      <w:r>
        <w:t>[편집]</w:t>
      </w:r>
    </w:p>
    <w:p w14:paraId="60AA90A1" w14:textId="77777777" w:rsidR="0033544A" w:rsidRDefault="0033544A" w:rsidP="0033544A">
      <w:pPr>
        <w:pStyle w:val="ae"/>
      </w:pPr>
      <w:r>
        <w:t>OST: Pure Imagination (Opening Titles Version), A Hatful of Dreams (모자 가득한 꿈)</w:t>
      </w:r>
    </w:p>
    <w:p w14:paraId="0A7B4862" w14:textId="77777777" w:rsidR="0033544A" w:rsidRDefault="0033544A" w:rsidP="0033544A">
      <w:pPr>
        <w:pStyle w:val="ae"/>
      </w:pPr>
      <w:r>
        <w:t xml:space="preserve">7년 동안의 긴 항해 끝에 윌리 </w:t>
      </w:r>
      <w:proofErr w:type="spellStart"/>
      <w:r>
        <w:t>웡카는</w:t>
      </w:r>
      <w:proofErr w:type="spellEnd"/>
      <w:r>
        <w:t xml:space="preserve"> 어느 도시에 도착한다. 그의 꿈은 이곳에서 가게를 열어 초콜릿을 팔아 돈을 벌고 성공하는 것. 그러나 12개의 </w:t>
      </w:r>
      <w:proofErr w:type="spellStart"/>
      <w:r>
        <w:t>소버린</w:t>
      </w:r>
      <w:proofErr w:type="spellEnd"/>
      <w:r>
        <w:t xml:space="preserve"> 은화[1]</w:t>
      </w:r>
      <w:proofErr w:type="spellStart"/>
      <w:r>
        <w:t>를</w:t>
      </w:r>
      <w:proofErr w:type="spellEnd"/>
      <w:r>
        <w:t xml:space="preserve"> 들고 항구에서 내려 이곳저곳을 돌아다니며 은화를 9개나 소비하는 바람에[2] 밤에는 세 개밖에 남지 않게 되었고, 두 개는 노숙자에게 기부하고 하나는 위로 튕겨 날렸다가 실수로 놓쳐 하수구에 빠뜨리고 만다.[3]</w:t>
      </w:r>
    </w:p>
    <w:p w14:paraId="36948D8D" w14:textId="77777777" w:rsidR="0033544A" w:rsidRDefault="0033544A" w:rsidP="0033544A">
      <w:pPr>
        <w:pStyle w:val="ae"/>
      </w:pPr>
      <w:r>
        <w:t xml:space="preserve">결국 도시에 도착한 지 하루도 안 되어 빈털터리가 된 </w:t>
      </w:r>
      <w:proofErr w:type="spellStart"/>
      <w:r>
        <w:t>웡카는</w:t>
      </w:r>
      <w:proofErr w:type="spellEnd"/>
      <w:r>
        <w:t xml:space="preserve"> 어쩔 수 없이 벤치에서 노숙을 시도한다. 모자에서 찻주전자, 숟가락, 컵을 꺼내 </w:t>
      </w:r>
      <w:proofErr w:type="spellStart"/>
      <w:r>
        <w:t>핫초코를</w:t>
      </w:r>
      <w:proofErr w:type="spellEnd"/>
      <w:r>
        <w:t xml:space="preserve"> 타서 </w:t>
      </w:r>
      <w:proofErr w:type="spellStart"/>
      <w:r>
        <w:t>마시려는데</w:t>
      </w:r>
      <w:proofErr w:type="spellEnd"/>
      <w:r>
        <w:t>, 강아지 '</w:t>
      </w:r>
      <w:proofErr w:type="spellStart"/>
      <w:r>
        <w:t>티들스</w:t>
      </w:r>
      <w:proofErr w:type="spellEnd"/>
      <w:r>
        <w:t>'</w:t>
      </w:r>
      <w:proofErr w:type="spellStart"/>
      <w:r>
        <w:t>를</w:t>
      </w:r>
      <w:proofErr w:type="spellEnd"/>
      <w:r>
        <w:t xml:space="preserve"> </w:t>
      </w:r>
      <w:proofErr w:type="spellStart"/>
      <w:r>
        <w:t>산책시키던</w:t>
      </w:r>
      <w:proofErr w:type="spellEnd"/>
      <w:r>
        <w:t xml:space="preserve"> 남자 </w:t>
      </w:r>
      <w:proofErr w:type="spellStart"/>
      <w:r>
        <w:t>블리처가</w:t>
      </w:r>
      <w:proofErr w:type="spellEnd"/>
      <w:r>
        <w:t xml:space="preserve"> 나타난다. </w:t>
      </w:r>
      <w:proofErr w:type="spellStart"/>
      <w:r>
        <w:t>블리처는</w:t>
      </w:r>
      <w:proofErr w:type="spellEnd"/>
      <w:r>
        <w:t xml:space="preserve"> </w:t>
      </w:r>
      <w:proofErr w:type="spellStart"/>
      <w:r>
        <w:t>웡카에게</w:t>
      </w:r>
      <w:proofErr w:type="spellEnd"/>
      <w:r>
        <w:t xml:space="preserve"> 추운데 여기서 잘 거냐며 묻고, </w:t>
      </w:r>
      <w:proofErr w:type="spellStart"/>
      <w:r>
        <w:t>웡카가</w:t>
      </w:r>
      <w:proofErr w:type="spellEnd"/>
      <w:r>
        <w:t xml:space="preserve"> 그렇다고 대답하자 그에게 도움을 줄 만한 사람을 소개해 주겠다고 한다. </w:t>
      </w:r>
      <w:proofErr w:type="spellStart"/>
      <w:r>
        <w:t>웡카는</w:t>
      </w:r>
      <w:proofErr w:type="spellEnd"/>
      <w:r>
        <w:t xml:space="preserve"> 어느새 컵 모양으로 얼어붙은 </w:t>
      </w:r>
      <w:proofErr w:type="spellStart"/>
      <w:r>
        <w:t>핫초코를</w:t>
      </w:r>
      <w:proofErr w:type="spellEnd"/>
      <w:r>
        <w:t xml:space="preserve"> 막대 아이스크림처럼 씹어먹으며 </w:t>
      </w:r>
      <w:proofErr w:type="spellStart"/>
      <w:r>
        <w:t>블리처를</w:t>
      </w:r>
      <w:proofErr w:type="spellEnd"/>
      <w:r>
        <w:t xml:space="preserve"> 따라간다.</w:t>
      </w:r>
    </w:p>
    <w:p w14:paraId="7C072BAB" w14:textId="77777777" w:rsidR="0033544A" w:rsidRDefault="0033544A" w:rsidP="0033544A">
      <w:pPr>
        <w:pStyle w:val="ae"/>
      </w:pPr>
      <w:r>
        <w:t xml:space="preserve">2. </w:t>
      </w:r>
      <w:proofErr w:type="spellStart"/>
      <w:r>
        <w:t>스크러빗</w:t>
      </w:r>
      <w:proofErr w:type="spellEnd"/>
      <w:r>
        <w:t xml:space="preserve"> 여인숙[편집]</w:t>
      </w:r>
    </w:p>
    <w:p w14:paraId="3A2329F8" w14:textId="77777777" w:rsidR="0033544A" w:rsidRDefault="0033544A" w:rsidP="0033544A">
      <w:pPr>
        <w:pStyle w:val="ae"/>
      </w:pPr>
      <w:r>
        <w:t xml:space="preserve">OST: Welcome to </w:t>
      </w:r>
      <w:proofErr w:type="spellStart"/>
      <w:r>
        <w:t>Scrubbit's</w:t>
      </w:r>
      <w:proofErr w:type="spellEnd"/>
    </w:p>
    <w:p w14:paraId="720DE9AE" w14:textId="77777777" w:rsidR="0033544A" w:rsidRDefault="0033544A" w:rsidP="0033544A">
      <w:pPr>
        <w:pStyle w:val="ae"/>
      </w:pPr>
      <w:r>
        <w:t xml:space="preserve">Mrs. </w:t>
      </w:r>
      <w:proofErr w:type="spellStart"/>
      <w:r>
        <w:t>Scrubitt</w:t>
      </w:r>
      <w:proofErr w:type="spellEnd"/>
      <w:r>
        <w:t>: If that's you, Bleacher, you'd better have my gin.</w:t>
      </w:r>
    </w:p>
    <w:p w14:paraId="1ACAA935" w14:textId="77777777" w:rsidR="0033544A" w:rsidRDefault="0033544A" w:rsidP="0033544A">
      <w:pPr>
        <w:pStyle w:val="ae"/>
      </w:pPr>
      <w:proofErr w:type="spellStart"/>
      <w:r>
        <w:t>스크러빗</w:t>
      </w:r>
      <w:proofErr w:type="spellEnd"/>
      <w:r>
        <w:t xml:space="preserve">: </w:t>
      </w:r>
      <w:proofErr w:type="spellStart"/>
      <w:r>
        <w:t>블리처</w:t>
      </w:r>
      <w:proofErr w:type="spellEnd"/>
      <w:r>
        <w:t xml:space="preserve">, 거기 당신이라면, 진을 사 </w:t>
      </w:r>
      <w:proofErr w:type="spellStart"/>
      <w:r>
        <w:t>왔어야</w:t>
      </w:r>
      <w:proofErr w:type="spellEnd"/>
      <w:r>
        <w:t xml:space="preserve"> 할 거야.</w:t>
      </w:r>
    </w:p>
    <w:p w14:paraId="6BCA066E" w14:textId="77777777" w:rsidR="0033544A" w:rsidRDefault="0033544A" w:rsidP="0033544A">
      <w:pPr>
        <w:pStyle w:val="ae"/>
      </w:pPr>
      <w:r>
        <w:t xml:space="preserve">Bleacher: Oh, I have something better than gin, Mrs. </w:t>
      </w:r>
      <w:proofErr w:type="spellStart"/>
      <w:r>
        <w:t>Scrubitt</w:t>
      </w:r>
      <w:proofErr w:type="spellEnd"/>
      <w:r>
        <w:t>. A guest.</w:t>
      </w:r>
    </w:p>
    <w:p w14:paraId="4065A24C" w14:textId="77777777" w:rsidR="0033544A" w:rsidRDefault="0033544A" w:rsidP="0033544A">
      <w:pPr>
        <w:pStyle w:val="ae"/>
      </w:pPr>
      <w:proofErr w:type="spellStart"/>
      <w:r>
        <w:t>블리처</w:t>
      </w:r>
      <w:proofErr w:type="spellEnd"/>
      <w:r>
        <w:t xml:space="preserve">: 아, 진보다 더 좋은 걸 </w:t>
      </w:r>
      <w:proofErr w:type="spellStart"/>
      <w:r>
        <w:t>가져왔소</w:t>
      </w:r>
      <w:proofErr w:type="spellEnd"/>
      <w:r>
        <w:t xml:space="preserve">. </w:t>
      </w:r>
      <w:proofErr w:type="spellStart"/>
      <w:r>
        <w:t>스크러빗</w:t>
      </w:r>
      <w:proofErr w:type="spellEnd"/>
      <w:r>
        <w:t xml:space="preserve"> 부인. 손님 말이지.</w:t>
      </w:r>
    </w:p>
    <w:p w14:paraId="16100C83" w14:textId="77777777" w:rsidR="0033544A" w:rsidRDefault="0033544A" w:rsidP="0033544A">
      <w:pPr>
        <w:pStyle w:val="ae"/>
      </w:pPr>
      <w:r>
        <w:lastRenderedPageBreak/>
        <w:t xml:space="preserve">그렇게 </w:t>
      </w:r>
      <w:proofErr w:type="spellStart"/>
      <w:r>
        <w:t>블리처와</w:t>
      </w:r>
      <w:proofErr w:type="spellEnd"/>
      <w:r>
        <w:t xml:space="preserve"> </w:t>
      </w:r>
      <w:proofErr w:type="spellStart"/>
      <w:r>
        <w:t>스크러빗</w:t>
      </w:r>
      <w:proofErr w:type="spellEnd"/>
      <w:r>
        <w:t xml:space="preserve"> 부인[4]이 운영하는[5] 여인숙 겸 세탁소로 도착한 </w:t>
      </w:r>
      <w:proofErr w:type="spellStart"/>
      <w:r>
        <w:t>웡카</w:t>
      </w:r>
      <w:proofErr w:type="spellEnd"/>
      <w:r>
        <w:t xml:space="preserve">. </w:t>
      </w:r>
      <w:proofErr w:type="spellStart"/>
      <w:r>
        <w:t>스크러빗</w:t>
      </w:r>
      <w:proofErr w:type="spellEnd"/>
      <w:r>
        <w:t xml:space="preserve"> 부인은 </w:t>
      </w:r>
      <w:proofErr w:type="spellStart"/>
      <w:r>
        <w:t>웡카를</w:t>
      </w:r>
      <w:proofErr w:type="spellEnd"/>
      <w:r>
        <w:t xml:space="preserve"> 맞아주며 이곳에서 일하는 소녀 누들을 불러 </w:t>
      </w:r>
      <w:proofErr w:type="spellStart"/>
      <w:r>
        <w:t>웡카에게</w:t>
      </w:r>
      <w:proofErr w:type="spellEnd"/>
      <w:r>
        <w:t xml:space="preserve"> 진을 대접해준다. </w:t>
      </w:r>
      <w:proofErr w:type="spellStart"/>
      <w:r>
        <w:t>웡카는</w:t>
      </w:r>
      <w:proofErr w:type="spellEnd"/>
      <w:r>
        <w:t xml:space="preserve"> 진을 마시고 난롯가 옆에서 몸도 녹인다.</w:t>
      </w:r>
    </w:p>
    <w:p w14:paraId="00BCBB56" w14:textId="77777777" w:rsidR="0033544A" w:rsidRDefault="0033544A" w:rsidP="0033544A">
      <w:pPr>
        <w:pStyle w:val="ae"/>
      </w:pPr>
      <w:r>
        <w:t xml:space="preserve">이후 </w:t>
      </w:r>
      <w:proofErr w:type="spellStart"/>
      <w:r>
        <w:t>웡카가</w:t>
      </w:r>
      <w:proofErr w:type="spellEnd"/>
      <w:r>
        <w:t xml:space="preserve"> 부인에게 자기가 이곳에 온 이유와 계획을 설명하며 나름의 마술(?)을 보여주자, 부인은 내일 오후 6시까지 1소버린만 내면 되는 '사업가 패키지'</w:t>
      </w:r>
      <w:proofErr w:type="spellStart"/>
      <w:r>
        <w:t>를</w:t>
      </w:r>
      <w:proofErr w:type="spellEnd"/>
      <w:r>
        <w:t xml:space="preserve"> 제안하며 계약서에 서명하라고 한다. 이에 계약서에 서명하려는 </w:t>
      </w:r>
      <w:proofErr w:type="spellStart"/>
      <w:r>
        <w:t>웡카</w:t>
      </w:r>
      <w:proofErr w:type="spellEnd"/>
      <w:r>
        <w:t xml:space="preserve">. 그때 누들이 부인의 뒤에서 </w:t>
      </w:r>
      <w:proofErr w:type="spellStart"/>
      <w:r>
        <w:t>웡카에게</w:t>
      </w:r>
      <w:proofErr w:type="spellEnd"/>
      <w:r>
        <w:t xml:space="preserve"> "작은 글씨를 읽어!"</w:t>
      </w:r>
      <w:proofErr w:type="spellStart"/>
      <w:r>
        <w:t>라고</w:t>
      </w:r>
      <w:proofErr w:type="spellEnd"/>
      <w:r>
        <w:t xml:space="preserve"> 말하고, </w:t>
      </w:r>
      <w:proofErr w:type="spellStart"/>
      <w:r>
        <w:t>웡카는</w:t>
      </w:r>
      <w:proofErr w:type="spellEnd"/>
      <w:r>
        <w:t xml:space="preserve"> 계약서 밑에 접힌 종이를 쭉 펼쳐보는데 두루마리처럼 길게 늘어나자 잠깐 당황한다. </w:t>
      </w:r>
      <w:proofErr w:type="spellStart"/>
      <w:r>
        <w:t>스크러빗</w:t>
      </w:r>
      <w:proofErr w:type="spellEnd"/>
      <w:r>
        <w:t xml:space="preserve"> 부인은 누들이 '고아 증후군'이 있고 의심이 아주 많다며 무시하라고 한다. 그럼에도 </w:t>
      </w:r>
      <w:proofErr w:type="spellStart"/>
      <w:r>
        <w:t>웡카는</w:t>
      </w:r>
      <w:proofErr w:type="spellEnd"/>
      <w:r>
        <w:t xml:space="preserve"> 계약서를 자세히 살펴보지만, 곧 의심을 접고 서명한다.[6] 부인은 계단을 올라가 </w:t>
      </w:r>
      <w:proofErr w:type="spellStart"/>
      <w:r>
        <w:t>웡카를</w:t>
      </w:r>
      <w:proofErr w:type="spellEnd"/>
      <w:r>
        <w:t xml:space="preserve"> 방으로 안내하고,[7] 누들을 불러 </w:t>
      </w:r>
      <w:proofErr w:type="spellStart"/>
      <w:r>
        <w:t>웡카에게</w:t>
      </w:r>
      <w:proofErr w:type="spellEnd"/>
      <w:r>
        <w:t xml:space="preserve"> 고자질을 한 벌로 추운 독방에 감금한다.</w:t>
      </w:r>
    </w:p>
    <w:p w14:paraId="636B7921" w14:textId="77777777" w:rsidR="0033544A" w:rsidRDefault="0033544A" w:rsidP="0033544A">
      <w:pPr>
        <w:pStyle w:val="ae"/>
      </w:pPr>
      <w:r>
        <w:t>3. 첫 초콜릿 장사[편집]</w:t>
      </w:r>
    </w:p>
    <w:p w14:paraId="2D12CB3F" w14:textId="77777777" w:rsidR="0033544A" w:rsidRDefault="0033544A" w:rsidP="0033544A">
      <w:pPr>
        <w:pStyle w:val="ae"/>
      </w:pPr>
      <w:r>
        <w:t xml:space="preserve">OST: </w:t>
      </w:r>
      <w:proofErr w:type="spellStart"/>
      <w:r>
        <w:t>Hoverchocs</w:t>
      </w:r>
      <w:proofErr w:type="spellEnd"/>
      <w:r>
        <w:t xml:space="preserve"> (두둥실 </w:t>
      </w:r>
      <w:proofErr w:type="spellStart"/>
      <w:r>
        <w:t>초코</w:t>
      </w:r>
      <w:proofErr w:type="spellEnd"/>
      <w:r>
        <w:t>)</w:t>
      </w:r>
    </w:p>
    <w:p w14:paraId="450BF02D" w14:textId="77777777" w:rsidR="0033544A" w:rsidRDefault="0033544A" w:rsidP="0033544A">
      <w:pPr>
        <w:pStyle w:val="ae"/>
      </w:pPr>
      <w:r>
        <w:t xml:space="preserve">다음 날 아침, </w:t>
      </w:r>
      <w:proofErr w:type="spellStart"/>
      <w:r>
        <w:t>웡카는</w:t>
      </w:r>
      <w:proofErr w:type="spellEnd"/>
      <w:r>
        <w:t xml:space="preserve"> </w:t>
      </w:r>
      <w:proofErr w:type="spellStart"/>
      <w:r>
        <w:t>달콤</w:t>
      </w:r>
      <w:proofErr w:type="spellEnd"/>
      <w:r>
        <w:t xml:space="preserve"> 백화점으로 가 빈 점포 앞에 서서 손을 놓아도 넘어지지 않는 마법의 지팡이를 두고 자신을 소개하며 사람들의 관심을 끌기 시작한다. 이때 세탁물 수레를 끌고 백화점 앞을 지나가던 누들도 이를 지켜본다. 사람들이 모이자 </w:t>
      </w:r>
      <w:proofErr w:type="spellStart"/>
      <w:r>
        <w:t>웡카는</w:t>
      </w:r>
      <w:proofErr w:type="spellEnd"/>
      <w:r>
        <w:t xml:space="preserve"> 모자에서 유리병을 꺼내 그 안에 든 '두둥실 </w:t>
      </w:r>
      <w:proofErr w:type="spellStart"/>
      <w:r>
        <w:t>초코</w:t>
      </w:r>
      <w:proofErr w:type="spellEnd"/>
      <w:r>
        <w:t>(</w:t>
      </w:r>
      <w:proofErr w:type="spellStart"/>
      <w:r>
        <w:t>Hoverchoc</w:t>
      </w:r>
      <w:proofErr w:type="spellEnd"/>
      <w:r>
        <w:t>)'</w:t>
      </w:r>
      <w:proofErr w:type="spellStart"/>
      <w:r>
        <w:t>를</w:t>
      </w:r>
      <w:proofErr w:type="spellEnd"/>
      <w:r>
        <w:t xml:space="preserve"> 소개한다. 특이한 초콜릿을 보며 사람들이 더 많이 모이자, 맞은편 건물의 위층에 있는 </w:t>
      </w:r>
      <w:proofErr w:type="spellStart"/>
      <w:r>
        <w:t>달콤</w:t>
      </w:r>
      <w:proofErr w:type="spellEnd"/>
      <w:r>
        <w:t xml:space="preserve"> 백화점의 </w:t>
      </w:r>
      <w:proofErr w:type="spellStart"/>
      <w:r>
        <w:t>삼사장</w:t>
      </w:r>
      <w:proofErr w:type="spellEnd"/>
      <w:r>
        <w:t xml:space="preserve">, 아서 </w:t>
      </w:r>
      <w:proofErr w:type="spellStart"/>
      <w:r>
        <w:t>슬러그워스</w:t>
      </w:r>
      <w:proofErr w:type="spellEnd"/>
      <w:r>
        <w:t xml:space="preserve">, </w:t>
      </w:r>
      <w:proofErr w:type="spellStart"/>
      <w:r>
        <w:t>제럴드</w:t>
      </w:r>
      <w:proofErr w:type="spellEnd"/>
      <w:r>
        <w:t xml:space="preserve"> </w:t>
      </w:r>
      <w:proofErr w:type="spellStart"/>
      <w:r>
        <w:t>프로드노즈</w:t>
      </w:r>
      <w:proofErr w:type="spellEnd"/>
      <w:r>
        <w:t xml:space="preserve">, </w:t>
      </w:r>
      <w:proofErr w:type="spellStart"/>
      <w:r>
        <w:t>펠릭스</w:t>
      </w:r>
      <w:proofErr w:type="spellEnd"/>
      <w:r>
        <w:t xml:space="preserve"> </w:t>
      </w:r>
      <w:proofErr w:type="spellStart"/>
      <w:r>
        <w:t>피켈그루버도</w:t>
      </w:r>
      <w:proofErr w:type="spellEnd"/>
      <w:r>
        <w:t xml:space="preserve"> 이를 보게 된다.</w:t>
      </w:r>
    </w:p>
    <w:p w14:paraId="7609C257" w14:textId="77777777" w:rsidR="0033544A" w:rsidRDefault="0033544A" w:rsidP="0033544A">
      <w:pPr>
        <w:pStyle w:val="ae"/>
      </w:pPr>
      <w:proofErr w:type="spellStart"/>
      <w:r>
        <w:t>웡카가</w:t>
      </w:r>
      <w:proofErr w:type="spellEnd"/>
      <w:r>
        <w:t xml:space="preserve"> 병뚜껑을 열자 안의 초콜릿들이 공중에 떠오르며 W 모양을 만든다. 이에 모두가 놀라워하는 사이 </w:t>
      </w:r>
      <w:proofErr w:type="spellStart"/>
      <w:r>
        <w:t>슬러그워스가</w:t>
      </w:r>
      <w:proofErr w:type="spellEnd"/>
      <w:r>
        <w:t xml:space="preserve"> 내려오고, </w:t>
      </w:r>
      <w:proofErr w:type="spellStart"/>
      <w:r>
        <w:t>피켈그루버와</w:t>
      </w:r>
      <w:proofErr w:type="spellEnd"/>
      <w:r>
        <w:t xml:space="preserve"> </w:t>
      </w:r>
      <w:proofErr w:type="spellStart"/>
      <w:r>
        <w:t>프로드노즈도</w:t>
      </w:r>
      <w:proofErr w:type="spellEnd"/>
      <w:r>
        <w:t xml:space="preserve"> 와서 초콜릿을 시식해보겠다고 말한다. </w:t>
      </w:r>
      <w:proofErr w:type="spellStart"/>
      <w:r>
        <w:t>웡카는</w:t>
      </w:r>
      <w:proofErr w:type="spellEnd"/>
      <w:r>
        <w:t xml:space="preserve"> 유명한 초콜릿 장인인 </w:t>
      </w:r>
      <w:proofErr w:type="spellStart"/>
      <w:r>
        <w:t>슬러그워스를</w:t>
      </w:r>
      <w:proofErr w:type="spellEnd"/>
      <w:r>
        <w:t xml:space="preserve"> 보고 기뻐하며 악수를 하고, 악력이 강했는지 아주 센 악수였다고 말한다. 이어서 셋은 두둥실 초콜릿을 하나씩 입 안에 넣는데, 두둥실 초콜릿에 </w:t>
      </w:r>
      <w:proofErr w:type="spellStart"/>
      <w:r>
        <w:t>마시멜로와</w:t>
      </w:r>
      <w:proofErr w:type="spellEnd"/>
      <w:r>
        <w:t xml:space="preserve"> 짭짤한 </w:t>
      </w:r>
      <w:proofErr w:type="spellStart"/>
      <w:r>
        <w:t>솔티드</w:t>
      </w:r>
      <w:proofErr w:type="spellEnd"/>
      <w:r>
        <w:t xml:space="preserve"> 캐러멜, 체리가 들어있음을 알아낸다.[8]</w:t>
      </w:r>
    </w:p>
    <w:p w14:paraId="6F717532" w14:textId="77777777" w:rsidR="0033544A" w:rsidRDefault="0033544A" w:rsidP="0033544A">
      <w:pPr>
        <w:pStyle w:val="ae"/>
      </w:pPr>
      <w:proofErr w:type="spellStart"/>
      <w:r>
        <w:t>Slugworth</w:t>
      </w:r>
      <w:proofErr w:type="spellEnd"/>
      <w:r>
        <w:t xml:space="preserve">: Well, Mr. Wonka. I've been in this business a very long time, and I can safety say that of all chocolate I have ever tasted, this is without doubt the </w:t>
      </w:r>
      <w:proofErr w:type="spellStart"/>
      <w:r>
        <w:t>abosulte</w:t>
      </w:r>
      <w:proofErr w:type="spellEnd"/>
      <w:r>
        <w:t xml:space="preserve"> 100% worst.</w:t>
      </w:r>
    </w:p>
    <w:p w14:paraId="6EA9E716" w14:textId="77777777" w:rsidR="0033544A" w:rsidRDefault="0033544A" w:rsidP="0033544A">
      <w:pPr>
        <w:pStyle w:val="ae"/>
      </w:pPr>
      <w:r>
        <w:t>(</w:t>
      </w:r>
      <w:proofErr w:type="spellStart"/>
      <w:r>
        <w:t>슬러그워스</w:t>
      </w:r>
      <w:proofErr w:type="spellEnd"/>
      <w:r>
        <w:t xml:space="preserve">: 음, </w:t>
      </w:r>
      <w:proofErr w:type="spellStart"/>
      <w:r>
        <w:t>웡카</w:t>
      </w:r>
      <w:proofErr w:type="spellEnd"/>
      <w:r>
        <w:t xml:space="preserve"> 씨. 이 업계에 굉장히 오랫동안 몸 담아 온 사람으로서 </w:t>
      </w:r>
      <w:proofErr w:type="spellStart"/>
      <w:r>
        <w:t>장담하건대</w:t>
      </w:r>
      <w:proofErr w:type="spellEnd"/>
      <w:r>
        <w:t xml:space="preserve">, 지금까지 먹어 본 초콜릿 가운데, 이건 단연코, 완전 </w:t>
      </w:r>
      <w:proofErr w:type="spellStart"/>
      <w:r>
        <w:t>최악이오</w:t>
      </w:r>
      <w:proofErr w:type="spellEnd"/>
      <w:r>
        <w:t>.)</w:t>
      </w:r>
    </w:p>
    <w:p w14:paraId="071334CD" w14:textId="77777777" w:rsidR="0033544A" w:rsidRDefault="0033544A" w:rsidP="0033544A">
      <w:pPr>
        <w:pStyle w:val="ae"/>
      </w:pPr>
      <w:r>
        <w:t xml:space="preserve">Wonka: </w:t>
      </w:r>
      <w:proofErr w:type="spellStart"/>
      <w:r>
        <w:t>Whoo</w:t>
      </w:r>
      <w:proofErr w:type="spellEnd"/>
      <w:r>
        <w:t>! There we have it, ladies and gentlemen. An endorsement from Mr... Wait. The worst?</w:t>
      </w:r>
    </w:p>
    <w:p w14:paraId="06DD4F0E" w14:textId="77777777" w:rsidR="0033544A" w:rsidRDefault="0033544A" w:rsidP="0033544A">
      <w:pPr>
        <w:pStyle w:val="ae"/>
      </w:pPr>
      <w:r>
        <w:lastRenderedPageBreak/>
        <w:t>(</w:t>
      </w:r>
      <w:proofErr w:type="spellStart"/>
      <w:r>
        <w:t>웡카</w:t>
      </w:r>
      <w:proofErr w:type="spellEnd"/>
      <w:r>
        <w:t xml:space="preserve">: </w:t>
      </w:r>
      <w:proofErr w:type="spellStart"/>
      <w:r>
        <w:t>이얏호</w:t>
      </w:r>
      <w:proofErr w:type="spellEnd"/>
      <w:r>
        <w:t xml:space="preserve">! 들으셨죠, 신사 숙녀 여러분! </w:t>
      </w:r>
      <w:proofErr w:type="spellStart"/>
      <w:r>
        <w:t>슬러그워스</w:t>
      </w:r>
      <w:proofErr w:type="spellEnd"/>
      <w:r>
        <w:t xml:space="preserve"> 씨의 인정... 잠깐. 최악이요?)</w:t>
      </w:r>
    </w:p>
    <w:p w14:paraId="732E7080" w14:textId="77777777" w:rsidR="0033544A" w:rsidRDefault="0033544A" w:rsidP="0033544A">
      <w:pPr>
        <w:pStyle w:val="ae"/>
      </w:pPr>
      <w:proofErr w:type="spellStart"/>
      <w:r>
        <w:t>Slugworth</w:t>
      </w:r>
      <w:proofErr w:type="spellEnd"/>
      <w:r>
        <w:t xml:space="preserve">: We three are the </w:t>
      </w:r>
      <w:proofErr w:type="spellStart"/>
      <w:r>
        <w:t>fierest</w:t>
      </w:r>
      <w:proofErr w:type="spellEnd"/>
      <w:r>
        <w:t xml:space="preserve"> of rivals, and yet we agree on one thing. A good chocolate should be simple.</w:t>
      </w:r>
    </w:p>
    <w:p w14:paraId="579EC2FA" w14:textId="77777777" w:rsidR="0033544A" w:rsidRDefault="0033544A" w:rsidP="0033544A">
      <w:pPr>
        <w:pStyle w:val="ae"/>
      </w:pPr>
      <w:r>
        <w:t>(</w:t>
      </w:r>
      <w:proofErr w:type="spellStart"/>
      <w:r>
        <w:t>슬러그워스</w:t>
      </w:r>
      <w:proofErr w:type="spellEnd"/>
      <w:r>
        <w:t xml:space="preserve">: 우리 셋은 가장 격렬한 경쟁자지만, 그래도 한 가지만은 같은 </w:t>
      </w:r>
      <w:proofErr w:type="spellStart"/>
      <w:r>
        <w:t>생각이오</w:t>
      </w:r>
      <w:proofErr w:type="spellEnd"/>
      <w:r>
        <w:t>. 좋은 초콜릿은 단순해야 한다고!)[9]</w:t>
      </w:r>
    </w:p>
    <w:p w14:paraId="00AAE0FE" w14:textId="77777777" w:rsidR="0033544A" w:rsidRDefault="0033544A" w:rsidP="0033544A">
      <w:pPr>
        <w:pStyle w:val="ae"/>
      </w:pPr>
      <w:r>
        <w:t xml:space="preserve">이렇게 모두 좋아하는 듯한 표정이었지만, 정작 </w:t>
      </w:r>
      <w:proofErr w:type="spellStart"/>
      <w:r>
        <w:t>슬러그워스는</w:t>
      </w:r>
      <w:proofErr w:type="spellEnd"/>
      <w:r>
        <w:t xml:space="preserve"> 악평을 남긴다. 당연히 칭찬을 받을 거라 생각해서 들떠 있다가 갑자기 놀라서 묻는 </w:t>
      </w:r>
      <w:proofErr w:type="spellStart"/>
      <w:r>
        <w:t>웡카에게</w:t>
      </w:r>
      <w:proofErr w:type="spellEnd"/>
      <w:r>
        <w:t xml:space="preserve"> 삼사장은 너무 여러 가지 맛이 나서 이상하다고 우기지만... </w:t>
      </w:r>
      <w:proofErr w:type="spellStart"/>
      <w:r>
        <w:t>웡카가</w:t>
      </w:r>
      <w:proofErr w:type="spellEnd"/>
      <w:r>
        <w:t xml:space="preserve"> 큰일났다는 표정으로 "이제 더 </w:t>
      </w:r>
      <w:proofErr w:type="spellStart"/>
      <w:r>
        <w:t>싫어지시겠네</w:t>
      </w:r>
      <w:proofErr w:type="spellEnd"/>
      <w:r>
        <w:t>..."</w:t>
      </w:r>
      <w:proofErr w:type="spellStart"/>
      <w:r>
        <w:t>라고</w:t>
      </w:r>
      <w:proofErr w:type="spellEnd"/>
      <w:r>
        <w:t xml:space="preserve"> 말한 직후 갑자기 셋의 몸이 공중으로 두둥실 떠오르기 시작한다. 이에 당황하는 </w:t>
      </w:r>
      <w:proofErr w:type="spellStart"/>
      <w:r>
        <w:t>슬러그워스는</w:t>
      </w:r>
      <w:proofErr w:type="spellEnd"/>
      <w:r>
        <w:t xml:space="preserve"> "</w:t>
      </w:r>
      <w:proofErr w:type="spellStart"/>
      <w:r>
        <w:t>웡카</w:t>
      </w:r>
      <w:proofErr w:type="spellEnd"/>
      <w:r>
        <w:t xml:space="preserve">, 미쳤군! 대체 누가 날게 해주는 초콜릿을 </w:t>
      </w:r>
      <w:proofErr w:type="spellStart"/>
      <w:r>
        <w:t>원하겠어</w:t>
      </w:r>
      <w:proofErr w:type="spellEnd"/>
      <w:r>
        <w:t>?"</w:t>
      </w:r>
      <w:proofErr w:type="spellStart"/>
      <w:r>
        <w:t>라며</w:t>
      </w:r>
      <w:proofErr w:type="spellEnd"/>
      <w:r>
        <w:t xml:space="preserve"> 따지지만, </w:t>
      </w:r>
      <w:proofErr w:type="spellStart"/>
      <w:r>
        <w:t>웡카는</w:t>
      </w:r>
      <w:proofErr w:type="spellEnd"/>
      <w:r>
        <w:t xml:space="preserve"> 먹어보고 싶은 사람이 있냐고 묻고 사람들이 일제히 초콜릿을 사며 첫날부터 대박을 친다.</w:t>
      </w:r>
    </w:p>
    <w:p w14:paraId="36862087" w14:textId="77777777" w:rsidR="0033544A" w:rsidRDefault="0033544A" w:rsidP="0033544A">
      <w:pPr>
        <w:pStyle w:val="ae"/>
      </w:pPr>
      <w:r>
        <w:t>OST: Flying Chocolatiers</w:t>
      </w:r>
    </w:p>
    <w:p w14:paraId="529AB3FC" w14:textId="77777777" w:rsidR="0033544A" w:rsidRDefault="0033544A" w:rsidP="0033544A">
      <w:pPr>
        <w:pStyle w:val="ae"/>
      </w:pPr>
      <w:r>
        <w:t xml:space="preserve">그러나 멀리서 지켜보던 누들이 흥미로운 표정을 보인 사이 백화점에 경찰들이 오며 사람들은 모두 흩어지고, 전날 </w:t>
      </w:r>
      <w:proofErr w:type="spellStart"/>
      <w:r>
        <w:t>웡카에게서</w:t>
      </w:r>
      <w:proofErr w:type="spellEnd"/>
      <w:r>
        <w:t xml:space="preserve"> 벌금을 뜯어간 </w:t>
      </w:r>
      <w:proofErr w:type="spellStart"/>
      <w:r>
        <w:t>애퍼블</w:t>
      </w:r>
      <w:proofErr w:type="spellEnd"/>
      <w:r>
        <w:t xml:space="preserve"> 경관이 이번엔 경찰서장까지 대동하고 나타나 또 불만 신고가 접수됐다며 수입을 모두 압류하고 그를 쫓아낸다. 결국 </w:t>
      </w:r>
      <w:proofErr w:type="spellStart"/>
      <w:r>
        <w:t>웡카는</w:t>
      </w:r>
      <w:proofErr w:type="spellEnd"/>
      <w:r>
        <w:t xml:space="preserve"> 방값을 내기 위한 1소버린만 겨우 받고[10] 또 빈털터리가 된다.</w:t>
      </w:r>
    </w:p>
    <w:p w14:paraId="13F7A0CB" w14:textId="77777777" w:rsidR="0033544A" w:rsidRDefault="0033544A" w:rsidP="0033544A">
      <w:pPr>
        <w:pStyle w:val="ae"/>
      </w:pPr>
      <w:r>
        <w:t xml:space="preserve">그렇게 </w:t>
      </w:r>
      <w:proofErr w:type="spellStart"/>
      <w:r>
        <w:t>웡카는</w:t>
      </w:r>
      <w:proofErr w:type="spellEnd"/>
      <w:r>
        <w:t xml:space="preserve"> 1</w:t>
      </w:r>
      <w:proofErr w:type="spellStart"/>
      <w:r>
        <w:t>소버린을</w:t>
      </w:r>
      <w:proofErr w:type="spellEnd"/>
      <w:r>
        <w:t xml:space="preserve"> 가지고 다시 여인숙으로 돌아간다. </w:t>
      </w:r>
      <w:proofErr w:type="spellStart"/>
      <w:r>
        <w:t>웡카는</w:t>
      </w:r>
      <w:proofErr w:type="spellEnd"/>
      <w:r>
        <w:t xml:space="preserve"> 첫날 장사가 어땠냐고 묻는 </w:t>
      </w:r>
      <w:proofErr w:type="spellStart"/>
      <w:r>
        <w:t>스크러빗</w:t>
      </w:r>
      <w:proofErr w:type="spellEnd"/>
      <w:r>
        <w:t xml:space="preserve"> 부인에게 다행히 1소버린은 벌었다며 숙박료를 정산하겠다고 하지만, 부인은 추가 요금이 발생했다며 장부를 펼친다. 둘은 술값, 난로 사용료,[11] 계단 사용료, 미니 비누 바[12] 사용료, 매트리스, 침대보, 베개 사용료 등 온갖 구실을 붙여가며 </w:t>
      </w:r>
      <w:proofErr w:type="spellStart"/>
      <w:r>
        <w:t>웡카에게서</w:t>
      </w:r>
      <w:proofErr w:type="spellEnd"/>
      <w:r>
        <w:t xml:space="preserve"> 돈을 뜯어내고, 결국 1소버린이 1만 </w:t>
      </w:r>
      <w:proofErr w:type="spellStart"/>
      <w:r>
        <w:t>소버린까지</w:t>
      </w:r>
      <w:proofErr w:type="spellEnd"/>
      <w:r>
        <w:t xml:space="preserve"> 불어나 </w:t>
      </w:r>
      <w:proofErr w:type="spellStart"/>
      <w:r>
        <w:t>웡카는</w:t>
      </w:r>
      <w:proofErr w:type="spellEnd"/>
      <w:r>
        <w:t xml:space="preserve"> 세탁소에서 강제로 일하며 그 돈을 다 갚아야 할 빚쟁이 신세가 된다. 하루에 1소버린이면 다 갚는데 27년 4개월 16일이나 걸린다는 부인과 </w:t>
      </w:r>
      <w:proofErr w:type="spellStart"/>
      <w:r>
        <w:t>블리처의</w:t>
      </w:r>
      <w:proofErr w:type="spellEnd"/>
      <w:r>
        <w:t xml:space="preserve"> 말은 덤. 결국 </w:t>
      </w:r>
      <w:proofErr w:type="spellStart"/>
      <w:r>
        <w:t>웡카는</w:t>
      </w:r>
      <w:proofErr w:type="spellEnd"/>
      <w:r>
        <w:t xml:space="preserve"> 세탁물 투입구에 던져져 여인숙의 </w:t>
      </w:r>
      <w:proofErr w:type="spellStart"/>
      <w:r>
        <w:t>반지하</w:t>
      </w:r>
      <w:proofErr w:type="spellEnd"/>
      <w:r>
        <w:t xml:space="preserve"> 세탁소에 들어가게 된다.</w:t>
      </w:r>
    </w:p>
    <w:p w14:paraId="1DE041D9" w14:textId="77777777" w:rsidR="0033544A" w:rsidRDefault="0033544A" w:rsidP="0033544A">
      <w:pPr>
        <w:pStyle w:val="ae"/>
      </w:pPr>
      <w:proofErr w:type="spellStart"/>
      <w:r>
        <w:t>웡카는</w:t>
      </w:r>
      <w:proofErr w:type="spellEnd"/>
      <w:r>
        <w:t xml:space="preserve"> 그곳에서 자신과 비슷하게 사기를 당해 이곳에 들어온 일꾼 네 명을 만나게 된다. 전직 회계사이자 세탁소의 작업반장 </w:t>
      </w:r>
      <w:proofErr w:type="spellStart"/>
      <w:r>
        <w:t>애버커스</w:t>
      </w:r>
      <w:proofErr w:type="spellEnd"/>
      <w:r>
        <w:t xml:space="preserve"> </w:t>
      </w:r>
      <w:proofErr w:type="spellStart"/>
      <w:r>
        <w:t>크런치</w:t>
      </w:r>
      <w:proofErr w:type="spellEnd"/>
      <w:r>
        <w:t xml:space="preserve">, 배관공 </w:t>
      </w:r>
      <w:proofErr w:type="spellStart"/>
      <w:r>
        <w:t>파이퍼</w:t>
      </w:r>
      <w:proofErr w:type="spellEnd"/>
      <w:r>
        <w:t xml:space="preserve"> 벤츠, 이혼한 코미디언 래리 </w:t>
      </w:r>
      <w:proofErr w:type="spellStart"/>
      <w:r>
        <w:t>처클스워스</w:t>
      </w:r>
      <w:proofErr w:type="spellEnd"/>
      <w:r>
        <w:t xml:space="preserve">, 과묵한 전화 교환수 </w:t>
      </w:r>
      <w:proofErr w:type="spellStart"/>
      <w:r>
        <w:t>로티</w:t>
      </w:r>
      <w:proofErr w:type="spellEnd"/>
      <w:r>
        <w:t xml:space="preserve"> 벨. 출구를 찾아보려는 </w:t>
      </w:r>
      <w:proofErr w:type="spellStart"/>
      <w:r>
        <w:t>웡카에게</w:t>
      </w:r>
      <w:proofErr w:type="spellEnd"/>
      <w:r>
        <w:t xml:space="preserve"> </w:t>
      </w:r>
      <w:proofErr w:type="spellStart"/>
      <w:r>
        <w:t>파이퍼는</w:t>
      </w:r>
      <w:proofErr w:type="spellEnd"/>
      <w:r>
        <w:t xml:space="preserve"> 우리가 탈출 시도를 안 </w:t>
      </w:r>
      <w:proofErr w:type="spellStart"/>
      <w:r>
        <w:t>해봤겠냐며</w:t>
      </w:r>
      <w:proofErr w:type="spellEnd"/>
      <w:r>
        <w:t xml:space="preserve"> 이곳은 전혀 빠져나갈 길이 없는 곳이라고 대답하고, </w:t>
      </w:r>
      <w:proofErr w:type="spellStart"/>
      <w:r>
        <w:t>크런치가</w:t>
      </w:r>
      <w:proofErr w:type="spellEnd"/>
      <w:r>
        <w:t xml:space="preserve"> </w:t>
      </w:r>
      <w:proofErr w:type="spellStart"/>
      <w:r>
        <w:t>웡카를</w:t>
      </w:r>
      <w:proofErr w:type="spellEnd"/>
      <w:r>
        <w:t xml:space="preserve"> 비눗물 작업장으로 안내하며 빨래를 시작한다.</w:t>
      </w:r>
    </w:p>
    <w:p w14:paraId="3F4ADADA" w14:textId="77777777" w:rsidR="0033544A" w:rsidRDefault="0033544A" w:rsidP="0033544A">
      <w:pPr>
        <w:pStyle w:val="ae"/>
      </w:pPr>
      <w:r>
        <w:t xml:space="preserve">OST: Scrub </w:t>
      </w:r>
      <w:proofErr w:type="spellStart"/>
      <w:r>
        <w:t>Scrub</w:t>
      </w:r>
      <w:proofErr w:type="spellEnd"/>
      <w:r>
        <w:t xml:space="preserve"> (박박 문질러)</w:t>
      </w:r>
    </w:p>
    <w:p w14:paraId="35BABFCD" w14:textId="77777777" w:rsidR="0033544A" w:rsidRDefault="0033544A" w:rsidP="0033544A">
      <w:pPr>
        <w:pStyle w:val="ae"/>
      </w:pPr>
      <w:r>
        <w:lastRenderedPageBreak/>
        <w:t>4. 초콜릿 제조기[편집]</w:t>
      </w:r>
    </w:p>
    <w:p w14:paraId="585CF6CF" w14:textId="77777777" w:rsidR="0033544A" w:rsidRDefault="0033544A" w:rsidP="0033544A">
      <w:pPr>
        <w:pStyle w:val="ae"/>
      </w:pPr>
      <w:r>
        <w:t>OST: Wonka's Case (</w:t>
      </w:r>
      <w:proofErr w:type="spellStart"/>
      <w:r>
        <w:t>웡카의</w:t>
      </w:r>
      <w:proofErr w:type="spellEnd"/>
      <w:r>
        <w:t xml:space="preserve"> 가방)</w:t>
      </w:r>
    </w:p>
    <w:p w14:paraId="01754D27" w14:textId="77777777" w:rsidR="0033544A" w:rsidRDefault="0033544A" w:rsidP="0033544A">
      <w:pPr>
        <w:pStyle w:val="ae"/>
      </w:pPr>
      <w:r>
        <w:t xml:space="preserve">그날 밤, 일이 끝나고 </w:t>
      </w:r>
      <w:proofErr w:type="spellStart"/>
      <w:r>
        <w:t>웡카는</w:t>
      </w:r>
      <w:proofErr w:type="spellEnd"/>
      <w:r>
        <w:t xml:space="preserve"> 무너진 침대[13]와 찬물과 더 찬물만 나오는 수도꼭지, 불이 잘 안 들어오는 전등이 있는 </w:t>
      </w:r>
      <w:proofErr w:type="spellStart"/>
      <w:r>
        <w:t>직원용</w:t>
      </w:r>
      <w:proofErr w:type="spellEnd"/>
      <w:r>
        <w:t xml:space="preserve"> 숙소로 돌아온다. 룸서비스(?)</w:t>
      </w:r>
      <w:proofErr w:type="spellStart"/>
      <w:r>
        <w:t>를</w:t>
      </w:r>
      <w:proofErr w:type="spellEnd"/>
      <w:r>
        <w:t xml:space="preserve"> 위해 들어온 누들이 작은 글씨를 읽지 그랬냐고 말하자, </w:t>
      </w:r>
      <w:proofErr w:type="spellStart"/>
      <w:r>
        <w:t>웡카는</w:t>
      </w:r>
      <w:proofErr w:type="spellEnd"/>
      <w:r>
        <w:t xml:space="preserve"> "난 평생 동안 초콜릿 연구에만 매달렸어. 다른 건 다 타인의 친절에 의존해야만 했지."</w:t>
      </w:r>
      <w:proofErr w:type="spellStart"/>
      <w:r>
        <w:t>라고</w:t>
      </w:r>
      <w:proofErr w:type="spellEnd"/>
      <w:r>
        <w:t xml:space="preserve"> 잠시 한탄하다가 가방을 펼쳐 자신의 초콜릿 제조기를 꺼내고, 지금 상황에 딱 어울린다며 '구름 뒤 한 줄기 희망' 초콜릿[14]을 만들기 시작한다. 자신은 초콜릿을 먹어본 적 없다는 누들의 말에, </w:t>
      </w:r>
      <w:proofErr w:type="spellStart"/>
      <w:r>
        <w:t>웡카는</w:t>
      </w:r>
      <w:proofErr w:type="spellEnd"/>
      <w:r>
        <w:t xml:space="preserve"> 가방 </w:t>
      </w:r>
      <w:proofErr w:type="spellStart"/>
      <w:r>
        <w:t>한켠에</w:t>
      </w:r>
      <w:proofErr w:type="spellEnd"/>
      <w:r>
        <w:t xml:space="preserve"> 달린 영사기를 돌려 자신의 이야기를 들려준다.</w:t>
      </w:r>
    </w:p>
    <w:p w14:paraId="0C1D7E81" w14:textId="77777777" w:rsidR="0033544A" w:rsidRDefault="0033544A" w:rsidP="0033544A">
      <w:pPr>
        <w:pStyle w:val="ae"/>
      </w:pPr>
      <w:proofErr w:type="spellStart"/>
      <w:r>
        <w:t>웡카는</w:t>
      </w:r>
      <w:proofErr w:type="spellEnd"/>
      <w:r>
        <w:t xml:space="preserve"> 어렸을 적에 어머니와 강을 돌아다니는 배에서 살았고, 요리사였던 어머니는 가난해서 </w:t>
      </w:r>
      <w:proofErr w:type="spellStart"/>
      <w:r>
        <w:t>웡카의</w:t>
      </w:r>
      <w:proofErr w:type="spellEnd"/>
      <w:r>
        <w:t xml:space="preserve"> 생일날에만 초콜릿을 만들어 줄 수 있었다. </w:t>
      </w:r>
      <w:proofErr w:type="spellStart"/>
      <w:r>
        <w:t>웡카는</w:t>
      </w:r>
      <w:proofErr w:type="spellEnd"/>
      <w:r>
        <w:t xml:space="preserve"> 세상에서 가장 맛있었던 그 초콜릿들의 기억을 평생 동안 고이 간직했고, 어머니는 얼마 지나지 않아 "세상의 모든 좋은 것은 꿈에서 시작되었단다."라는 유언과 초콜릿 하나만을 남긴 채 병으로 세상을 떠났다. 이후 </w:t>
      </w:r>
      <w:proofErr w:type="spellStart"/>
      <w:r>
        <w:t>웡카는</w:t>
      </w:r>
      <w:proofErr w:type="spellEnd"/>
      <w:r>
        <w:t xml:space="preserve"> 세계 최고의 디저트 성지인 </w:t>
      </w:r>
      <w:proofErr w:type="spellStart"/>
      <w:r>
        <w:t>달콤</w:t>
      </w:r>
      <w:proofErr w:type="spellEnd"/>
      <w:r>
        <w:t xml:space="preserve"> 백화점에서 성공을 거둬 어머니에게 보답하기 위해 도시까지 온 것.</w:t>
      </w:r>
    </w:p>
    <w:p w14:paraId="628ACA38" w14:textId="77777777" w:rsidR="0033544A" w:rsidRDefault="0033544A" w:rsidP="0033544A">
      <w:pPr>
        <w:pStyle w:val="ae"/>
      </w:pPr>
      <w:r>
        <w:t xml:space="preserve">초콜릿이 완성되자 누들은 처음으로 초콜릿을 먹어보고는 맛있지만 앞으로 더 먹지 못해 힘들 것 같다고 </w:t>
      </w:r>
      <w:proofErr w:type="spellStart"/>
      <w:r>
        <w:t>애둘러</w:t>
      </w:r>
      <w:proofErr w:type="spellEnd"/>
      <w:r>
        <w:t xml:space="preserve"> 칭찬한다. 이에 </w:t>
      </w:r>
      <w:proofErr w:type="spellStart"/>
      <w:r>
        <w:t>웡카는</w:t>
      </w:r>
      <w:proofErr w:type="spellEnd"/>
      <w:r>
        <w:t xml:space="preserve"> 백화점에서 초콜릿을 팔아 번 돈으로 빚을 갚으면 평생 초콜릿을 먹을 수 있다며, 세탁물 수레에 자신을 싣고 나가주기만 하면 된다고 부탁한다. 하지만 누들은 감시에서 벗어날 수 없다며 고민하는데, 갑자기 두 번 "아!"</w:t>
      </w:r>
      <w:proofErr w:type="spellStart"/>
      <w:r>
        <w:t>를</w:t>
      </w:r>
      <w:proofErr w:type="spellEnd"/>
      <w:r>
        <w:t xml:space="preserve"> 외친다. </w:t>
      </w:r>
      <w:proofErr w:type="spellStart"/>
      <w:r>
        <w:t>웡카는</w:t>
      </w:r>
      <w:proofErr w:type="spellEnd"/>
      <w:r>
        <w:t xml:space="preserve"> 이에 "두 번이면 뭔가 있는 거지! 좋은 생각 떠오른 거 있어?"</w:t>
      </w:r>
      <w:proofErr w:type="spellStart"/>
      <w:r>
        <w:t>라고</w:t>
      </w:r>
      <w:proofErr w:type="spellEnd"/>
      <w:r>
        <w:t xml:space="preserve"> 묻고, 누들이 </w:t>
      </w:r>
      <w:proofErr w:type="spellStart"/>
      <w:r>
        <w:t>스크러빗</w:t>
      </w:r>
      <w:proofErr w:type="spellEnd"/>
      <w:r>
        <w:t xml:space="preserve"> 부인이 귀족을 좋아해서 귀족을 만나면 정신이 팔릴 것이라고 하자 같이 초콜릿을 먹은 </w:t>
      </w:r>
      <w:proofErr w:type="spellStart"/>
      <w:r>
        <w:t>웡카도</w:t>
      </w:r>
      <w:proofErr w:type="spellEnd"/>
      <w:r>
        <w:t xml:space="preserve"> 두 번 "아!"</w:t>
      </w:r>
      <w:proofErr w:type="spellStart"/>
      <w:r>
        <w:t>라고</w:t>
      </w:r>
      <w:proofErr w:type="spellEnd"/>
      <w:r>
        <w:t xml:space="preserve"> 외치더니 종이와 연필이 있냐고 묻는다.</w:t>
      </w:r>
    </w:p>
    <w:p w14:paraId="017CA3E5" w14:textId="77777777" w:rsidR="0033544A" w:rsidRDefault="0033544A" w:rsidP="0033544A">
      <w:pPr>
        <w:pStyle w:val="ae"/>
      </w:pPr>
      <w:r>
        <w:t>5. 초콜릿 카르텔[편집]</w:t>
      </w:r>
    </w:p>
    <w:p w14:paraId="25A84662" w14:textId="77777777" w:rsidR="0033544A" w:rsidRDefault="0033544A" w:rsidP="0033544A">
      <w:pPr>
        <w:pStyle w:val="ae"/>
      </w:pPr>
      <w:r>
        <w:t>OST: Sweet Tooth</w:t>
      </w:r>
    </w:p>
    <w:p w14:paraId="43A0EE4D" w14:textId="77777777" w:rsidR="0033544A" w:rsidRDefault="0033544A" w:rsidP="0033544A">
      <w:pPr>
        <w:pStyle w:val="ae"/>
      </w:pPr>
      <w:r>
        <w:t xml:space="preserve">한편 경찰서장은 성당을 방문해 고해성사를 한다. </w:t>
      </w:r>
      <w:proofErr w:type="spellStart"/>
      <w:r>
        <w:t>줄리어스</w:t>
      </w:r>
      <w:proofErr w:type="spellEnd"/>
      <w:r>
        <w:t xml:space="preserve"> 신부는 초콜릿을 150개 먹었다는 서장의 고해를 듣고, 초콜릿을 하나 </w:t>
      </w:r>
      <w:proofErr w:type="spellStart"/>
      <w:r>
        <w:t>건네받은</w:t>
      </w:r>
      <w:proofErr w:type="spellEnd"/>
      <w:r>
        <w:t xml:space="preserve"> 뒤 "유혹을 떨치는 건 힘든 일이죠."</w:t>
      </w:r>
      <w:proofErr w:type="spellStart"/>
      <w:r>
        <w:t>라고</w:t>
      </w:r>
      <w:proofErr w:type="spellEnd"/>
      <w:r>
        <w:t xml:space="preserve"> 말하며 암구호를 확인한다. </w:t>
      </w:r>
      <w:proofErr w:type="spellStart"/>
      <w:r>
        <w:t>줄리어스가</w:t>
      </w:r>
      <w:proofErr w:type="spellEnd"/>
      <w:r>
        <w:t xml:space="preserve"> 십자가 레버를 당기자 비밀 엘리베이터가 내려가고, 서장은 초콜릿 카르텔의 지하 본부에 도착한다.</w:t>
      </w:r>
    </w:p>
    <w:p w14:paraId="0FE2D701" w14:textId="77777777" w:rsidR="0033544A" w:rsidRDefault="0033544A" w:rsidP="0033544A">
      <w:pPr>
        <w:pStyle w:val="ae"/>
      </w:pPr>
      <w:r>
        <w:t xml:space="preserve">서장은 자신을 기다리고 있었던 삼사장에게 또 다른 경쟁자를 한 명 </w:t>
      </w:r>
      <w:proofErr w:type="spellStart"/>
      <w:r>
        <w:t>퇴거시켰다고</w:t>
      </w:r>
      <w:proofErr w:type="spellEnd"/>
      <w:r>
        <w:t xml:space="preserve"> 자랑스럽게 말하지만, 삼사장은 퇴거시키는 걸로는 부족하며 경찰서장에게 아예 </w:t>
      </w:r>
      <w:proofErr w:type="spellStart"/>
      <w:r>
        <w:t>웡카를</w:t>
      </w:r>
      <w:proofErr w:type="spellEnd"/>
      <w:r>
        <w:t xml:space="preserve"> 도시에서 </w:t>
      </w:r>
      <w:proofErr w:type="spellStart"/>
      <w:r>
        <w:t>내쫒아</w:t>
      </w:r>
      <w:proofErr w:type="spellEnd"/>
      <w:r>
        <w:t xml:space="preserve"> 달라고 청탁한다. </w:t>
      </w:r>
      <w:proofErr w:type="spellStart"/>
      <w:r>
        <w:t>웡카의</w:t>
      </w:r>
      <w:proofErr w:type="spellEnd"/>
      <w:r>
        <w:t xml:space="preserve"> 초콜릿은 사람들이 아주 좋아할 정도로 맛있고, 그것도 1소버린밖에 하지 않아서 </w:t>
      </w:r>
      <w:r>
        <w:lastRenderedPageBreak/>
        <w:t xml:space="preserve">가난한[15] 사람들도 많이 사먹을 수 있어서 초콜릿 카르텔의 독점 체제를 위협할 수 있다는 </w:t>
      </w:r>
      <w:proofErr w:type="spellStart"/>
      <w:r>
        <w:t>이유에서였다</w:t>
      </w:r>
      <w:proofErr w:type="spellEnd"/>
      <w:r>
        <w:t xml:space="preserve">. </w:t>
      </w:r>
      <w:proofErr w:type="spellStart"/>
      <w:r>
        <w:t>프로드노즈는</w:t>
      </w:r>
      <w:proofErr w:type="spellEnd"/>
      <w:r>
        <w:t xml:space="preserve"> 그것도 모자라 </w:t>
      </w:r>
      <w:proofErr w:type="spellStart"/>
      <w:r>
        <w:t>웡카에게</w:t>
      </w:r>
      <w:proofErr w:type="spellEnd"/>
      <w:r>
        <w:t xml:space="preserve"> 초콜릿 장사를 멈추고 떠나지 않는다면 물리적인 피해를 입을 수도 있고, 심지어는 죽을 수도 있을 것이라는 경고를 전하라고 서장에게 지시한다. 그러나 서장은 삼사장의 로비에 놀아나는 것에 대한 회의감과 살을 빼겠다는 아내와의 약속 때문에 거절한다.</w:t>
      </w:r>
    </w:p>
    <w:p w14:paraId="0C5F0720" w14:textId="77777777" w:rsidR="0033544A" w:rsidRDefault="0033544A" w:rsidP="0033544A">
      <w:pPr>
        <w:pStyle w:val="ae"/>
      </w:pPr>
      <w:r>
        <w:t xml:space="preserve">이에 초콜릿을 더 많이 주겠다는 삼사장의 유혹이 계속되며, 서장이 계속 넘어오지 않자 화려한 부채춤까지 선보이면서 끈질기게 설득한다. 결국 적극적인 유혹 끝에 서장은 초콜릿 1800상자를 받기로 약속하고 제안을 받아들이며, 그 과정에서 </w:t>
      </w:r>
      <w:proofErr w:type="spellStart"/>
      <w:r>
        <w:t>피켈그루버가</w:t>
      </w:r>
      <w:proofErr w:type="spellEnd"/>
      <w:r>
        <w:t xml:space="preserve"> 신축성 좋은 양복을 만드는 양복점 명함까지 하나 </w:t>
      </w:r>
      <w:proofErr w:type="spellStart"/>
      <w:r>
        <w:t>찔러넣어준다</w:t>
      </w:r>
      <w:proofErr w:type="spellEnd"/>
      <w:r>
        <w:t>.</w:t>
      </w:r>
    </w:p>
    <w:p w14:paraId="34A10E39" w14:textId="77777777" w:rsidR="0033544A" w:rsidRDefault="0033544A" w:rsidP="0033544A">
      <w:pPr>
        <w:pStyle w:val="ae"/>
      </w:pPr>
      <w:r>
        <w:t>6. 세탁소 탈출 작전[편집]</w:t>
      </w:r>
    </w:p>
    <w:p w14:paraId="21AB7202" w14:textId="77777777" w:rsidR="0033544A" w:rsidRDefault="0033544A" w:rsidP="0033544A">
      <w:pPr>
        <w:pStyle w:val="ae"/>
      </w:pPr>
      <w:r>
        <w:t xml:space="preserve">다음 날 아침, 날이 밝고 </w:t>
      </w:r>
      <w:proofErr w:type="spellStart"/>
      <w:r>
        <w:t>블리처가</w:t>
      </w:r>
      <w:proofErr w:type="spellEnd"/>
      <w:r>
        <w:t xml:space="preserve"> 일꾼들의 점호를 한 뒤 세탁소로 들어가려던 </w:t>
      </w:r>
      <w:proofErr w:type="spellStart"/>
      <w:r>
        <w:t>웡카는</w:t>
      </w:r>
      <w:proofErr w:type="spellEnd"/>
      <w:r>
        <w:t xml:space="preserve"> 변기가 막혔다는 </w:t>
      </w:r>
      <w:proofErr w:type="spellStart"/>
      <w:r>
        <w:t>스크러빗</w:t>
      </w:r>
      <w:proofErr w:type="spellEnd"/>
      <w:r>
        <w:t xml:space="preserve"> 부인의 말을 들은 </w:t>
      </w:r>
      <w:proofErr w:type="spellStart"/>
      <w:r>
        <w:t>블리처에게</w:t>
      </w:r>
      <w:proofErr w:type="spellEnd"/>
      <w:r>
        <w:t xml:space="preserve"> "의심할 여지 없는 사랑의 </w:t>
      </w:r>
      <w:proofErr w:type="spellStart"/>
      <w:r>
        <w:t>소리네</w:t>
      </w:r>
      <w:proofErr w:type="spellEnd"/>
      <w:r>
        <w:t>."</w:t>
      </w:r>
      <w:proofErr w:type="spellStart"/>
      <w:r>
        <w:t>라고</w:t>
      </w:r>
      <w:proofErr w:type="spellEnd"/>
      <w:r>
        <w:t xml:space="preserve"> 귀띔한다. </w:t>
      </w:r>
      <w:proofErr w:type="spellStart"/>
      <w:r>
        <w:t>블리처가</w:t>
      </w:r>
      <w:proofErr w:type="spellEnd"/>
      <w:r>
        <w:t xml:space="preserve"> 이에 호기심을 가져 질문하자, </w:t>
      </w:r>
      <w:proofErr w:type="spellStart"/>
      <w:r>
        <w:t>웡카는</w:t>
      </w:r>
      <w:proofErr w:type="spellEnd"/>
      <w:r>
        <w:t xml:space="preserve"> "옷차림 조금만 손보고 목욕하면 부인이 홀딱 반할지도 몰라요."</w:t>
      </w:r>
      <w:proofErr w:type="spellStart"/>
      <w:r>
        <w:t>라고</w:t>
      </w:r>
      <w:proofErr w:type="spellEnd"/>
      <w:r>
        <w:t xml:space="preserve"> 진지하게 거짓말을 한다. </w:t>
      </w:r>
      <w:proofErr w:type="spellStart"/>
      <w:r>
        <w:t>웡카가</w:t>
      </w:r>
      <w:proofErr w:type="spellEnd"/>
      <w:r>
        <w:t xml:space="preserve"> 세운 탈출 계획의 첫 단계는 </w:t>
      </w:r>
      <w:proofErr w:type="spellStart"/>
      <w:r>
        <w:t>스크러빗</w:t>
      </w:r>
      <w:proofErr w:type="spellEnd"/>
      <w:r>
        <w:t xml:space="preserve"> 부인과 </w:t>
      </w:r>
      <w:proofErr w:type="spellStart"/>
      <w:r>
        <w:t>블리처가</w:t>
      </w:r>
      <w:proofErr w:type="spellEnd"/>
      <w:r>
        <w:t xml:space="preserve"> 서로에게 더욱 관심을 가져 세탁소에서 한눈팔게 하려는 것이었다.</w:t>
      </w:r>
    </w:p>
    <w:p w14:paraId="49416D46" w14:textId="77777777" w:rsidR="0033544A" w:rsidRDefault="0033544A" w:rsidP="0033544A">
      <w:pPr>
        <w:pStyle w:val="ae"/>
      </w:pPr>
      <w:r>
        <w:t xml:space="preserve">두 번째 단계는 </w:t>
      </w:r>
      <w:proofErr w:type="spellStart"/>
      <w:r>
        <w:t>스크러빗</w:t>
      </w:r>
      <w:proofErr w:type="spellEnd"/>
      <w:r>
        <w:t xml:space="preserve"> 부인이 </w:t>
      </w:r>
      <w:proofErr w:type="spellStart"/>
      <w:r>
        <w:t>블리처를</w:t>
      </w:r>
      <w:proofErr w:type="spellEnd"/>
      <w:r>
        <w:t xml:space="preserve"> 더 좋아하게 만드는 것. 일을 하던 누들은 종이에 그린 그림을 보고 있었고, </w:t>
      </w:r>
      <w:proofErr w:type="spellStart"/>
      <w:r>
        <w:t>스크러빗</w:t>
      </w:r>
      <w:proofErr w:type="spellEnd"/>
      <w:r>
        <w:t xml:space="preserve"> 부인이 </w:t>
      </w:r>
      <w:proofErr w:type="spellStart"/>
      <w:r>
        <w:t>뭐냐면서</w:t>
      </w:r>
      <w:proofErr w:type="spellEnd"/>
      <w:r>
        <w:t xml:space="preserve"> </w:t>
      </w:r>
      <w:proofErr w:type="spellStart"/>
      <w:r>
        <w:t>뺏어</w:t>
      </w:r>
      <w:proofErr w:type="spellEnd"/>
      <w:r>
        <w:t xml:space="preserve"> 보자 </w:t>
      </w:r>
      <w:proofErr w:type="spellStart"/>
      <w:r>
        <w:t>블리처의</w:t>
      </w:r>
      <w:proofErr w:type="spellEnd"/>
      <w:r>
        <w:t xml:space="preserve"> 삽화와 함께[16] 그가 바이에른 귀족인 '폰 </w:t>
      </w:r>
      <w:proofErr w:type="spellStart"/>
      <w:r>
        <w:t>블리치</w:t>
      </w:r>
      <w:proofErr w:type="spellEnd"/>
      <w:r>
        <w:t xml:space="preserve"> 남작'이라는 내용이 적혀 있었다. 누들은 "</w:t>
      </w:r>
      <w:proofErr w:type="spellStart"/>
      <w:r>
        <w:t>모노클</w:t>
      </w:r>
      <w:proofErr w:type="spellEnd"/>
      <w:r>
        <w:t xml:space="preserve"> 교수님 아시죠? 저희 세탁소 단골손님 </w:t>
      </w:r>
      <w:proofErr w:type="spellStart"/>
      <w:r>
        <w:t>말이에요</w:t>
      </w:r>
      <w:proofErr w:type="spellEnd"/>
      <w:r>
        <w:t xml:space="preserve">. 어제 빨래 배달하러 갔더니 바이에른 귀족에 관한 책을 쓰고 계셨는데, 교수님이 그린 그림 중 하나가 왠지 익숙해서... </w:t>
      </w:r>
      <w:proofErr w:type="spellStart"/>
      <w:r>
        <w:t>블리처</w:t>
      </w:r>
      <w:proofErr w:type="spellEnd"/>
      <w:r>
        <w:t xml:space="preserve"> 아저씨 </w:t>
      </w:r>
      <w:proofErr w:type="spellStart"/>
      <w:r>
        <w:t>아니에요</w:t>
      </w:r>
      <w:proofErr w:type="spellEnd"/>
      <w:r>
        <w:t>?"</w:t>
      </w:r>
      <w:proofErr w:type="spellStart"/>
      <w:r>
        <w:t>라며</w:t>
      </w:r>
      <w:proofErr w:type="spellEnd"/>
      <w:r>
        <w:t xml:space="preserve"> 귀띔한다. 안 그래도 귀족들에게 관심이 많았던 </w:t>
      </w:r>
      <w:proofErr w:type="spellStart"/>
      <w:r>
        <w:t>스크러빗</w:t>
      </w:r>
      <w:proofErr w:type="spellEnd"/>
      <w:r>
        <w:t xml:space="preserve"> 부인은 누들의 말에 홀랑 넘어갔고, 이후 사다리 위에서 작업하던 중 머리를 단정히 빗고 바이에른 전통 의상인 반바지로 갈아입고 나온 </w:t>
      </w:r>
      <w:proofErr w:type="spellStart"/>
      <w:r>
        <w:t>블리처가</w:t>
      </w:r>
      <w:proofErr w:type="spellEnd"/>
      <w:r>
        <w:t xml:space="preserve"> 사다리를 휙 당겨서 공주님 안기를 시전해 작업을 걸자 그와 사랑에 푹 빠지게 된다.</w:t>
      </w:r>
    </w:p>
    <w:p w14:paraId="6E09F942" w14:textId="77777777" w:rsidR="0033544A" w:rsidRDefault="0033544A" w:rsidP="0033544A">
      <w:pPr>
        <w:pStyle w:val="ae"/>
      </w:pPr>
      <w:r>
        <w:t xml:space="preserve">한편 </w:t>
      </w:r>
      <w:proofErr w:type="spellStart"/>
      <w:r>
        <w:t>웡카는</w:t>
      </w:r>
      <w:proofErr w:type="spellEnd"/>
      <w:r>
        <w:t xml:space="preserve"> 세탁소 자재들을 이용해 자동 세탁기[17]</w:t>
      </w:r>
      <w:proofErr w:type="spellStart"/>
      <w:r>
        <w:t>를</w:t>
      </w:r>
      <w:proofErr w:type="spellEnd"/>
      <w:r>
        <w:t xml:space="preserve"> 만들어 세탁소에 없을 때도 일을 처리할 수 있도록 했고, 누들이 끄는 세탁물 수레 안에 몸을 숨겨 탈출에 성공한다. 하지만 주황색 난쟁이에게 초콜릿을 도둑맞았고,[18] </w:t>
      </w:r>
      <w:proofErr w:type="spellStart"/>
      <w:r>
        <w:t>웡카는</w:t>
      </w:r>
      <w:proofErr w:type="spellEnd"/>
      <w:r>
        <w:t xml:space="preserve"> 초콜릿을 더 만들기 위해서는 우유가 필요하다고 말한다. 이에 누들이 근처 집에 있던 우유병을 훔치려 하자 2가지 이유를 대며 막는다. 훔치는 건 안 되고, 자기 초콜릿은 평범한 우유로는 안 된다는 것.[19] </w:t>
      </w:r>
      <w:proofErr w:type="spellStart"/>
      <w:r>
        <w:t>웡카는</w:t>
      </w:r>
      <w:proofErr w:type="spellEnd"/>
      <w:r>
        <w:t xml:space="preserve"> 기린 젖이 필요하다고 말해주고, 누들이 동물원에 기린이 있다고 말해주자 둘은 동물원에 잠입하기로 한다.</w:t>
      </w:r>
    </w:p>
    <w:p w14:paraId="0FAC4939" w14:textId="77777777" w:rsidR="0033544A" w:rsidRDefault="0033544A" w:rsidP="0033544A">
      <w:pPr>
        <w:pStyle w:val="ae"/>
      </w:pPr>
      <w:r>
        <w:t>7. 동물원에서[편집]</w:t>
      </w:r>
    </w:p>
    <w:p w14:paraId="5F81C6ED" w14:textId="77777777" w:rsidR="0033544A" w:rsidRDefault="0033544A" w:rsidP="0033544A">
      <w:pPr>
        <w:pStyle w:val="ae"/>
      </w:pPr>
      <w:r>
        <w:lastRenderedPageBreak/>
        <w:t>OST: Willy and Noodle at the Zoo</w:t>
      </w:r>
    </w:p>
    <w:p w14:paraId="10B96D48" w14:textId="77777777" w:rsidR="0033544A" w:rsidRDefault="0033544A" w:rsidP="0033544A">
      <w:pPr>
        <w:pStyle w:val="ae"/>
      </w:pPr>
      <w:r>
        <w:t xml:space="preserve">저녁이 되자 </w:t>
      </w:r>
      <w:proofErr w:type="spellStart"/>
      <w:r>
        <w:t>웡카와</w:t>
      </w:r>
      <w:proofErr w:type="spellEnd"/>
      <w:r>
        <w:t xml:space="preserve"> 누들은 동물원으로 향하고, 누들은 폐장 시간에 맞춰 마지막으로 동물원을 나서다가 경비원 바질에게 </w:t>
      </w:r>
      <w:proofErr w:type="spellStart"/>
      <w:r>
        <w:t>웡카가</w:t>
      </w:r>
      <w:proofErr w:type="spellEnd"/>
      <w:r>
        <w:t xml:space="preserve"> 준 '화려한 밤 산책' 초콜릿[20]을 건넨다. 바질이 초콜릿을 먹고 잠들자 둘은 동물원에 잠입한다.</w:t>
      </w:r>
    </w:p>
    <w:p w14:paraId="34A22E4F" w14:textId="77777777" w:rsidR="0033544A" w:rsidRDefault="0033544A" w:rsidP="0033544A">
      <w:pPr>
        <w:pStyle w:val="ae"/>
      </w:pPr>
      <w:r>
        <w:t xml:space="preserve">둘은 플라밍고 호수를 지나 실내 사육장 안에 들어가 기린을 찾는다. 문맹인 </w:t>
      </w:r>
      <w:proofErr w:type="spellStart"/>
      <w:r>
        <w:t>웡카가</w:t>
      </w:r>
      <w:proofErr w:type="spellEnd"/>
      <w:r>
        <w:t xml:space="preserve"> 호랑이 우리를 기린으로 착각해서 </w:t>
      </w:r>
      <w:proofErr w:type="spellStart"/>
      <w:r>
        <w:t>들어가려다가</w:t>
      </w:r>
      <w:proofErr w:type="spellEnd"/>
      <w:r>
        <w:t xml:space="preserve"> 공격당할 뻔하는 건 덤. 다행히 누들의 도움으로 기린 우리를 찾고, </w:t>
      </w:r>
      <w:proofErr w:type="spellStart"/>
      <w:r>
        <w:t>웡카는</w:t>
      </w:r>
      <w:proofErr w:type="spellEnd"/>
      <w:r>
        <w:t xml:space="preserve"> 누들과 안에 들어가 기린 </w:t>
      </w:r>
      <w:proofErr w:type="spellStart"/>
      <w:r>
        <w:t>아비게일에게</w:t>
      </w:r>
      <w:proofErr w:type="spellEnd"/>
      <w:r>
        <w:t xml:space="preserve"> 아카시아 민트 초콜릿을 먹여준다. 그리고 누들이 사다리 위에서 </w:t>
      </w:r>
      <w:proofErr w:type="spellStart"/>
      <w:r>
        <w:t>아비게일의</w:t>
      </w:r>
      <w:proofErr w:type="spellEnd"/>
      <w:r>
        <w:t xml:space="preserve"> 턱을 쓰다듬어주는 동안[21] </w:t>
      </w:r>
      <w:proofErr w:type="spellStart"/>
      <w:r>
        <w:t>웡카는</w:t>
      </w:r>
      <w:proofErr w:type="spellEnd"/>
      <w:r>
        <w:t xml:space="preserve"> 밑에서 젖을 짠다.</w:t>
      </w:r>
    </w:p>
    <w:p w14:paraId="4CD76DA8" w14:textId="77777777" w:rsidR="0033544A" w:rsidRDefault="0033544A" w:rsidP="0033544A">
      <w:pPr>
        <w:pStyle w:val="ae"/>
      </w:pPr>
      <w:r>
        <w:t xml:space="preserve">그동안 </w:t>
      </w:r>
      <w:proofErr w:type="spellStart"/>
      <w:r>
        <w:t>웡카는</w:t>
      </w:r>
      <w:proofErr w:type="spellEnd"/>
      <w:r>
        <w:t xml:space="preserve"> 누들에게 그녀의 이름에 관해 물어본다. 누들은 자신의 목걸이에 달린 'N'이 새겨진 반지를 </w:t>
      </w:r>
      <w:proofErr w:type="spellStart"/>
      <w:r>
        <w:t>웡카에게</w:t>
      </w:r>
      <w:proofErr w:type="spellEnd"/>
      <w:r>
        <w:t xml:space="preserve"> 보여주며, 자신의 어머니가 이것만 남겨둔 채 떠났다고 말하면서 "책이 가득한 집에서 엄마와 다시 만나는 게 내 꿈이야."</w:t>
      </w:r>
      <w:proofErr w:type="spellStart"/>
      <w:r>
        <w:t>라고</w:t>
      </w:r>
      <w:proofErr w:type="spellEnd"/>
      <w:r>
        <w:t xml:space="preserve"> 말한다. 이에 </w:t>
      </w:r>
      <w:proofErr w:type="spellStart"/>
      <w:r>
        <w:t>웡카는</w:t>
      </w:r>
      <w:proofErr w:type="spellEnd"/>
      <w:r>
        <w:t xml:space="preserve"> 사다리 위에 올라가 "널 세탁소에서 영영 썩게 두지 </w:t>
      </w:r>
      <w:proofErr w:type="spellStart"/>
      <w:r>
        <w:t>않을게</w:t>
      </w:r>
      <w:proofErr w:type="spellEnd"/>
      <w:r>
        <w:t>."</w:t>
      </w:r>
      <w:proofErr w:type="spellStart"/>
      <w:r>
        <w:t>라고</w:t>
      </w:r>
      <w:proofErr w:type="spellEnd"/>
      <w:r>
        <w:t xml:space="preserve"> 엄숙히 말하며 새끼손가락 맹세를 건다[22].</w:t>
      </w:r>
    </w:p>
    <w:p w14:paraId="7F96A184" w14:textId="77777777" w:rsidR="0033544A" w:rsidRDefault="0033544A" w:rsidP="0033544A">
      <w:pPr>
        <w:pStyle w:val="ae"/>
      </w:pPr>
      <w:r>
        <w:t>For a Moment (잠시나마)</w:t>
      </w:r>
    </w:p>
    <w:p w14:paraId="50BF3CD6" w14:textId="77777777" w:rsidR="0033544A" w:rsidRDefault="0033544A" w:rsidP="0033544A">
      <w:pPr>
        <w:pStyle w:val="ae"/>
      </w:pPr>
      <w:proofErr w:type="spellStart"/>
      <w:r>
        <w:t>아비게일의</w:t>
      </w:r>
      <w:proofErr w:type="spellEnd"/>
      <w:r>
        <w:t xml:space="preserve"> 젖을 다 짠 둘은 동물원 가판대에서 잡은 풍선을 타고 날아서 동물원을 빠져나가[23] 밤하늘을 날아다니며 백화점의 유리 지붕 위까지 올라간다. 그러나 광장에 도착한 직후, 잠복해 있던 경찰서장이 나타난다.</w:t>
      </w:r>
    </w:p>
    <w:p w14:paraId="538DCF8F" w14:textId="77777777" w:rsidR="0033544A" w:rsidRDefault="0033544A" w:rsidP="0033544A">
      <w:pPr>
        <w:pStyle w:val="ae"/>
      </w:pPr>
      <w:proofErr w:type="spellStart"/>
      <w:r>
        <w:t>웡카는</w:t>
      </w:r>
      <w:proofErr w:type="spellEnd"/>
      <w:r>
        <w:t xml:space="preserve"> 일단 누들을 </w:t>
      </w:r>
      <w:proofErr w:type="spellStart"/>
      <w:r>
        <w:t>피신시킨</w:t>
      </w:r>
      <w:proofErr w:type="spellEnd"/>
      <w:r>
        <w:t xml:space="preserve"> 뒤 다가오는 서장에게 말을 걸지만, 서장은 </w:t>
      </w:r>
      <w:proofErr w:type="spellStart"/>
      <w:r>
        <w:t>웡카를</w:t>
      </w:r>
      <w:proofErr w:type="spellEnd"/>
      <w:r>
        <w:t xml:space="preserve"> 분수대에 처박아 </w:t>
      </w:r>
      <w:proofErr w:type="spellStart"/>
      <w:r>
        <w:t>물고문하며</w:t>
      </w:r>
      <w:proofErr w:type="spellEnd"/>
      <w:r>
        <w:t xml:space="preserve"> 더 이상 초콜릿을 팔지 말라고 경고한다. 물속에 처박히는 바람에 </w:t>
      </w:r>
      <w:proofErr w:type="spellStart"/>
      <w:r>
        <w:t>웡카가</w:t>
      </w:r>
      <w:proofErr w:type="spellEnd"/>
      <w:r>
        <w:t xml:space="preserve"> 잘 안 들린다고 항의하자 서장은 "날 놀리는 거냐?"</w:t>
      </w:r>
      <w:proofErr w:type="spellStart"/>
      <w:r>
        <w:t>라고</w:t>
      </w:r>
      <w:proofErr w:type="spellEnd"/>
      <w:r>
        <w:t xml:space="preserve"> 소리치며 다시 물고문을 하는데, 이에 </w:t>
      </w:r>
      <w:proofErr w:type="spellStart"/>
      <w:r>
        <w:t>웡카가</w:t>
      </w:r>
      <w:proofErr w:type="spellEnd"/>
      <w:r>
        <w:t xml:space="preserve"> 귀에 물이 들어가서 안 들린다고 하니까 진짜로 안 들려서 그랬던 것에 당황한다. 서장은 결국 양심의 가책을 느낀 건지 "미안하다. 하지만 다음 번에 또 여기 와서 초콜릿을 팔면 그땐 머리 혹으로 안 끝날 거다. 알겠나?"</w:t>
      </w:r>
      <w:proofErr w:type="spellStart"/>
      <w:r>
        <w:t>라고</w:t>
      </w:r>
      <w:proofErr w:type="spellEnd"/>
      <w:r>
        <w:t xml:space="preserve"> 말한다. 이때 </w:t>
      </w:r>
      <w:proofErr w:type="spellStart"/>
      <w:r>
        <w:t>웡카가</w:t>
      </w:r>
      <w:proofErr w:type="spellEnd"/>
      <w:r>
        <w:t xml:space="preserve"> 혹이 없다고 하자 바로 곤봉으로 내리치는 게 개그 포인트.</w:t>
      </w:r>
    </w:p>
    <w:p w14:paraId="0260776C" w14:textId="77777777" w:rsidR="0033544A" w:rsidRDefault="0033544A" w:rsidP="0033544A">
      <w:pPr>
        <w:pStyle w:val="ae"/>
      </w:pPr>
      <w:r>
        <w:t>8. 비밀 초콜릿 장사[편집]</w:t>
      </w:r>
    </w:p>
    <w:p w14:paraId="49D20EE0" w14:textId="77777777" w:rsidR="0033544A" w:rsidRDefault="0033544A" w:rsidP="0033544A">
      <w:pPr>
        <w:pStyle w:val="ae"/>
      </w:pPr>
      <w:r>
        <w:t>OST: The Letter 'A'</w:t>
      </w:r>
    </w:p>
    <w:p w14:paraId="1A917A67" w14:textId="77777777" w:rsidR="0033544A" w:rsidRDefault="0033544A" w:rsidP="0033544A">
      <w:pPr>
        <w:pStyle w:val="ae"/>
      </w:pPr>
      <w:r>
        <w:t xml:space="preserve">물고문을 당하고 돌아온 </w:t>
      </w:r>
      <w:proofErr w:type="spellStart"/>
      <w:r>
        <w:t>웡카를</w:t>
      </w:r>
      <w:proofErr w:type="spellEnd"/>
      <w:r>
        <w:t xml:space="preserve"> 맞아주는 세탁소 직원들. 래리는 </w:t>
      </w:r>
      <w:proofErr w:type="spellStart"/>
      <w:r>
        <w:t>웡카가</w:t>
      </w:r>
      <w:proofErr w:type="spellEnd"/>
      <w:r>
        <w:t xml:space="preserve"> 만들어놓고 간 자동 세탁기 덕분에 생산량이 30% 증가했다며 고마워하지만, </w:t>
      </w:r>
      <w:proofErr w:type="spellStart"/>
      <w:r>
        <w:t>크런치는</w:t>
      </w:r>
      <w:proofErr w:type="spellEnd"/>
      <w:r>
        <w:t xml:space="preserve"> </w:t>
      </w:r>
      <w:proofErr w:type="spellStart"/>
      <w:r>
        <w:t>웡카가</w:t>
      </w:r>
      <w:proofErr w:type="spellEnd"/>
      <w:r>
        <w:t xml:space="preserve"> 물고문을 당했다는 사실을 알고 삼사장의 실체와 자신의 과거를 알려준다.</w:t>
      </w:r>
    </w:p>
    <w:p w14:paraId="5A116F6C" w14:textId="77777777" w:rsidR="0033544A" w:rsidRDefault="0033544A" w:rsidP="0033544A">
      <w:pPr>
        <w:pStyle w:val="ae"/>
      </w:pPr>
      <w:r>
        <w:t xml:space="preserve">원래 </w:t>
      </w:r>
      <w:proofErr w:type="spellStart"/>
      <w:r>
        <w:t>크런치는</w:t>
      </w:r>
      <w:proofErr w:type="spellEnd"/>
      <w:r>
        <w:t xml:space="preserve"> </w:t>
      </w:r>
      <w:proofErr w:type="spellStart"/>
      <w:r>
        <w:t>슬러그워스의</w:t>
      </w:r>
      <w:proofErr w:type="spellEnd"/>
      <w:r>
        <w:t xml:space="preserve"> 전속 회계사가 병으로 자리를 비운 동안 임시로 고용되었지만, 회계 장부의 결재를 받기 위해 </w:t>
      </w:r>
      <w:proofErr w:type="spellStart"/>
      <w:r>
        <w:t>슬러그워스의</w:t>
      </w:r>
      <w:proofErr w:type="spellEnd"/>
      <w:r>
        <w:t xml:space="preserve"> 사무실을 방문했다가 </w:t>
      </w:r>
      <w:r>
        <w:lastRenderedPageBreak/>
        <w:t xml:space="preserve">비밀 회계장부[24]가 있다는 것을 알게 되었으며 그 직후 </w:t>
      </w:r>
      <w:proofErr w:type="spellStart"/>
      <w:r>
        <w:t>슬러그워스가</w:t>
      </w:r>
      <w:proofErr w:type="spellEnd"/>
      <w:r>
        <w:t xml:space="preserve"> 찾아와 재빨리 몸을 숨겼으나, 하필 안경을 비밀 장부 위에 올려놓았던 탓에 꼬리를 잡혀 결국 </w:t>
      </w:r>
      <w:proofErr w:type="spellStart"/>
      <w:r>
        <w:t>쫒겨나게</w:t>
      </w:r>
      <w:proofErr w:type="spellEnd"/>
      <w:r>
        <w:t xml:space="preserve"> 된 것이었다. 이 도시에서 합법적으로 장사할 수 없다는 걸 깨달은 </w:t>
      </w:r>
      <w:proofErr w:type="spellStart"/>
      <w:r>
        <w:t>웡카는</w:t>
      </w:r>
      <w:proofErr w:type="spellEnd"/>
      <w:r>
        <w:t xml:space="preserve"> 세탁소 직원들과 함께 그냥 길거리에서 초콜릿을 팔다 경찰이 들이닥치면 조력자들이 호루라기 소리를 내든 </w:t>
      </w:r>
      <w:proofErr w:type="spellStart"/>
      <w:r>
        <w:t>벨을</w:t>
      </w:r>
      <w:proofErr w:type="spellEnd"/>
      <w:r>
        <w:t xml:space="preserve"> 울리든 신호를 주고, </w:t>
      </w:r>
      <w:proofErr w:type="spellStart"/>
      <w:r>
        <w:t>웡카는</w:t>
      </w:r>
      <w:proofErr w:type="spellEnd"/>
      <w:r>
        <w:t xml:space="preserve"> 이를 듣고 순식간에 하수구로 도망치는 식으로 초콜릿 장사를 시작한다.[25]</w:t>
      </w:r>
    </w:p>
    <w:p w14:paraId="69EC704D" w14:textId="77777777" w:rsidR="0033544A" w:rsidRDefault="0033544A" w:rsidP="0033544A">
      <w:pPr>
        <w:pStyle w:val="ae"/>
      </w:pPr>
      <w:r>
        <w:t>OST: Clock Tower (시계탑), You've Never Had Chocolate Like This (이런 초콜릿은 처음이야)</w:t>
      </w:r>
    </w:p>
    <w:p w14:paraId="2E9D33A8" w14:textId="77777777" w:rsidR="0033544A" w:rsidRDefault="0033544A" w:rsidP="0033544A">
      <w:pPr>
        <w:pStyle w:val="ae"/>
      </w:pPr>
      <w:proofErr w:type="gramStart"/>
      <w:r>
        <w:t>So</w:t>
      </w:r>
      <w:proofErr w:type="gramEnd"/>
      <w:r>
        <w:t xml:space="preserve"> the taxis never stop</w:t>
      </w:r>
    </w:p>
    <w:p w14:paraId="5FD38D45" w14:textId="77777777" w:rsidR="0033544A" w:rsidRDefault="0033544A" w:rsidP="0033544A">
      <w:pPr>
        <w:pStyle w:val="ae"/>
      </w:pPr>
      <w:r>
        <w:t>택시 그냥 지나가</w:t>
      </w:r>
    </w:p>
    <w:p w14:paraId="51DF76B8" w14:textId="77777777" w:rsidR="0033544A" w:rsidRDefault="0033544A" w:rsidP="0033544A">
      <w:pPr>
        <w:pStyle w:val="ae"/>
      </w:pPr>
      <w:r>
        <w:t>The girls think you're a flop</w:t>
      </w:r>
    </w:p>
    <w:p w14:paraId="04DA44D8" w14:textId="77777777" w:rsidR="0033544A" w:rsidRDefault="0033544A" w:rsidP="0033544A">
      <w:pPr>
        <w:pStyle w:val="ae"/>
      </w:pPr>
      <w:r>
        <w:t>여자는 당신 찼죠</w:t>
      </w:r>
    </w:p>
    <w:p w14:paraId="448FB755" w14:textId="77777777" w:rsidR="0033544A" w:rsidRDefault="0033544A" w:rsidP="0033544A">
      <w:pPr>
        <w:pStyle w:val="ae"/>
      </w:pPr>
      <w:r>
        <w:t>You're wet and cold, you're getting old</w:t>
      </w:r>
    </w:p>
    <w:p w14:paraId="58791FCE" w14:textId="77777777" w:rsidR="0033544A" w:rsidRDefault="0033544A" w:rsidP="0033544A">
      <w:pPr>
        <w:pStyle w:val="ae"/>
      </w:pPr>
      <w:r>
        <w:t>흠뻑 젖어서 춥고, 늙어가고</w:t>
      </w:r>
    </w:p>
    <w:p w14:paraId="39C5F934" w14:textId="77777777" w:rsidR="0033544A" w:rsidRDefault="0033544A" w:rsidP="0033544A">
      <w:pPr>
        <w:pStyle w:val="ae"/>
      </w:pPr>
      <w:r>
        <w:t>Your confidence is shot!</w:t>
      </w:r>
    </w:p>
    <w:p w14:paraId="7AF611C9" w14:textId="77777777" w:rsidR="0033544A" w:rsidRDefault="0033544A" w:rsidP="0033544A">
      <w:pPr>
        <w:pStyle w:val="ae"/>
      </w:pPr>
      <w:r>
        <w:t>자신감 바닥!</w:t>
      </w:r>
    </w:p>
    <w:p w14:paraId="4D153A50" w14:textId="77777777" w:rsidR="0033544A" w:rsidRDefault="0033544A" w:rsidP="0033544A">
      <w:pPr>
        <w:pStyle w:val="ae"/>
      </w:pPr>
      <w:r>
        <w:t>(It's true)</w:t>
      </w:r>
    </w:p>
    <w:p w14:paraId="426AF74A" w14:textId="77777777" w:rsidR="0033544A" w:rsidRDefault="0033544A" w:rsidP="0033544A">
      <w:pPr>
        <w:pStyle w:val="ae"/>
      </w:pPr>
      <w:r>
        <w:t>(맞아요)</w:t>
      </w:r>
    </w:p>
    <w:p w14:paraId="1C9D9EC3" w14:textId="77777777" w:rsidR="0033544A" w:rsidRDefault="0033544A" w:rsidP="0033544A">
      <w:pPr>
        <w:pStyle w:val="ae"/>
      </w:pPr>
      <w:r>
        <w:t>When people look at you</w:t>
      </w:r>
    </w:p>
    <w:p w14:paraId="65E06040" w14:textId="77777777" w:rsidR="0033544A" w:rsidRDefault="0033544A" w:rsidP="0033544A">
      <w:pPr>
        <w:pStyle w:val="ae"/>
      </w:pPr>
      <w:r>
        <w:t>남들이 볼 때도</w:t>
      </w:r>
    </w:p>
    <w:p w14:paraId="6BD9670A" w14:textId="77777777" w:rsidR="0033544A" w:rsidRDefault="0033544A" w:rsidP="0033544A">
      <w:pPr>
        <w:pStyle w:val="ae"/>
      </w:pPr>
      <w:r>
        <w:t>They seem to look straight through</w:t>
      </w:r>
    </w:p>
    <w:p w14:paraId="0E52EB23" w14:textId="77777777" w:rsidR="0033544A" w:rsidRDefault="0033544A" w:rsidP="0033544A">
      <w:pPr>
        <w:pStyle w:val="ae"/>
      </w:pPr>
      <w:r>
        <w:t>투명인간 취급</w:t>
      </w:r>
    </w:p>
    <w:p w14:paraId="1E1364F9" w14:textId="77777777" w:rsidR="0033544A" w:rsidRDefault="0033544A" w:rsidP="0033544A">
      <w:pPr>
        <w:pStyle w:val="ae"/>
      </w:pPr>
      <w:r>
        <w:t>Or like you're something brown</w:t>
      </w:r>
    </w:p>
    <w:p w14:paraId="69157454" w14:textId="77777777" w:rsidR="0033544A" w:rsidRDefault="0033544A" w:rsidP="0033544A">
      <w:pPr>
        <w:pStyle w:val="ae"/>
      </w:pPr>
      <w:r>
        <w:t>아니면 신발 밑에 붙은</w:t>
      </w:r>
    </w:p>
    <w:p w14:paraId="771CAC7B" w14:textId="77777777" w:rsidR="0033544A" w:rsidRDefault="0033544A" w:rsidP="0033544A">
      <w:pPr>
        <w:pStyle w:val="ae"/>
      </w:pPr>
      <w:r>
        <w:t>They found upon the bottom of their shoe</w:t>
      </w:r>
    </w:p>
    <w:p w14:paraId="2211CF17" w14:textId="77777777" w:rsidR="0033544A" w:rsidRDefault="0033544A" w:rsidP="0033544A">
      <w:pPr>
        <w:pStyle w:val="ae"/>
      </w:pPr>
      <w:r>
        <w:t>껌이라고 생각해</w:t>
      </w:r>
    </w:p>
    <w:p w14:paraId="2042681E" w14:textId="77777777" w:rsidR="0033544A" w:rsidRDefault="0033544A" w:rsidP="0033544A">
      <w:pPr>
        <w:pStyle w:val="ae"/>
      </w:pPr>
      <w:r>
        <w:lastRenderedPageBreak/>
        <w:t>(Have you been following me?)</w:t>
      </w:r>
    </w:p>
    <w:p w14:paraId="2EA11AAB" w14:textId="77777777" w:rsidR="0033544A" w:rsidRDefault="0033544A" w:rsidP="0033544A">
      <w:pPr>
        <w:pStyle w:val="ae"/>
      </w:pPr>
      <w:r>
        <w:t>(나 미행했어요??)</w:t>
      </w:r>
    </w:p>
    <w:p w14:paraId="7588EECE" w14:textId="77777777" w:rsidR="0033544A" w:rsidRDefault="0033544A" w:rsidP="0033544A">
      <w:pPr>
        <w:pStyle w:val="ae"/>
      </w:pPr>
      <w:r>
        <w:t>But this should lift the gloom</w:t>
      </w:r>
    </w:p>
    <w:p w14:paraId="213E4920" w14:textId="77777777" w:rsidR="0033544A" w:rsidRDefault="0033544A" w:rsidP="0033544A">
      <w:pPr>
        <w:pStyle w:val="ae"/>
      </w:pPr>
      <w:r>
        <w:t>그 상처 날려줄</w:t>
      </w:r>
    </w:p>
    <w:p w14:paraId="6D8826DD" w14:textId="77777777" w:rsidR="0033544A" w:rsidRDefault="0033544A" w:rsidP="0033544A">
      <w:pPr>
        <w:pStyle w:val="ae"/>
      </w:pPr>
      <w:r>
        <w:t>My giraffe milk macaroon</w:t>
      </w:r>
    </w:p>
    <w:p w14:paraId="1B47EF1D" w14:textId="77777777" w:rsidR="0033544A" w:rsidRDefault="0033544A" w:rsidP="0033544A">
      <w:pPr>
        <w:pStyle w:val="ae"/>
      </w:pPr>
      <w:r>
        <w:t>내 기린 우유 마카롱</w:t>
      </w:r>
    </w:p>
    <w:p w14:paraId="31ACE48F" w14:textId="77777777" w:rsidR="0033544A" w:rsidRDefault="0033544A" w:rsidP="0033544A">
      <w:pPr>
        <w:pStyle w:val="ae"/>
      </w:pPr>
      <w:r>
        <w:t>Just take a chance and you'll be dancing</w:t>
      </w:r>
    </w:p>
    <w:p w14:paraId="50C8FE31" w14:textId="77777777" w:rsidR="0033544A" w:rsidRDefault="0033544A" w:rsidP="0033544A">
      <w:pPr>
        <w:pStyle w:val="ae"/>
      </w:pPr>
      <w:r>
        <w:t>먹기만 해도 신나는 춤</w:t>
      </w:r>
    </w:p>
    <w:p w14:paraId="49CC7923" w14:textId="77777777" w:rsidR="0033544A" w:rsidRDefault="0033544A" w:rsidP="0033544A">
      <w:pPr>
        <w:pStyle w:val="ae"/>
      </w:pPr>
      <w:r>
        <w:t>To a different tune!</w:t>
      </w:r>
    </w:p>
    <w:p w14:paraId="44501DAA" w14:textId="77777777" w:rsidR="0033544A" w:rsidRDefault="0033544A" w:rsidP="0033544A">
      <w:pPr>
        <w:pStyle w:val="ae"/>
      </w:pPr>
      <w:r>
        <w:t>절로 나오죠!</w:t>
      </w:r>
    </w:p>
    <w:p w14:paraId="508ED674" w14:textId="77777777" w:rsidR="0033544A" w:rsidRDefault="0033544A" w:rsidP="0033544A">
      <w:pPr>
        <w:pStyle w:val="ae"/>
      </w:pPr>
      <w:r>
        <w:t>Goodbye to feeling small</w:t>
      </w:r>
    </w:p>
    <w:p w14:paraId="12C5F5DD" w14:textId="77777777" w:rsidR="0033544A" w:rsidRDefault="0033544A" w:rsidP="0033544A">
      <w:pPr>
        <w:pStyle w:val="ae"/>
      </w:pPr>
      <w:r>
        <w:t>우울한 기분과</w:t>
      </w:r>
    </w:p>
    <w:p w14:paraId="4F75CAF8" w14:textId="77777777" w:rsidR="0033544A" w:rsidRDefault="0033544A" w:rsidP="0033544A">
      <w:pPr>
        <w:pStyle w:val="ae"/>
      </w:pPr>
      <w:r>
        <w:t>And frightened of it all</w:t>
      </w:r>
    </w:p>
    <w:p w14:paraId="74F861F5" w14:textId="77777777" w:rsidR="0033544A" w:rsidRDefault="0033544A" w:rsidP="0033544A">
      <w:pPr>
        <w:pStyle w:val="ae"/>
      </w:pPr>
      <w:r>
        <w:t>슬픔은 이제 안녕</w:t>
      </w:r>
    </w:p>
    <w:p w14:paraId="77D2FA59" w14:textId="77777777" w:rsidR="0033544A" w:rsidRDefault="0033544A" w:rsidP="0033544A">
      <w:pPr>
        <w:pStyle w:val="ae"/>
      </w:pPr>
      <w:r>
        <w:t>Just eat a few of these</w:t>
      </w:r>
    </w:p>
    <w:p w14:paraId="73DB1C65" w14:textId="77777777" w:rsidR="0033544A" w:rsidRDefault="0033544A" w:rsidP="0033544A">
      <w:pPr>
        <w:pStyle w:val="ae"/>
      </w:pPr>
      <w:r>
        <w:t>몇 개만 들면 자신감에</w:t>
      </w:r>
    </w:p>
    <w:p w14:paraId="37DD3678" w14:textId="77777777" w:rsidR="0033544A" w:rsidRDefault="0033544A" w:rsidP="0033544A">
      <w:pPr>
        <w:pStyle w:val="ae"/>
      </w:pPr>
      <w:r>
        <w:t>And you'll be feeling ten feet tall!</w:t>
      </w:r>
    </w:p>
    <w:p w14:paraId="3C7F6319" w14:textId="77777777" w:rsidR="0033544A" w:rsidRDefault="0033544A" w:rsidP="0033544A">
      <w:pPr>
        <w:pStyle w:val="ae"/>
      </w:pPr>
      <w:r>
        <w:t>우뚝 서게 돼!</w:t>
      </w:r>
    </w:p>
    <w:p w14:paraId="7E099730" w14:textId="77777777" w:rsidR="0033544A" w:rsidRDefault="0033544A" w:rsidP="0033544A">
      <w:pPr>
        <w:pStyle w:val="ae"/>
      </w:pPr>
      <w:r>
        <w:t>Well, there's chocolate</w:t>
      </w:r>
    </w:p>
    <w:p w14:paraId="50F9F5DC" w14:textId="77777777" w:rsidR="0033544A" w:rsidRDefault="0033544A" w:rsidP="0033544A">
      <w:pPr>
        <w:pStyle w:val="ae"/>
      </w:pPr>
      <w:r>
        <w:t>온갖 초콜릿</w:t>
      </w:r>
    </w:p>
    <w:p w14:paraId="2059E8A4" w14:textId="77777777" w:rsidR="0033544A" w:rsidRDefault="0033544A" w:rsidP="0033544A">
      <w:pPr>
        <w:pStyle w:val="ae"/>
      </w:pPr>
      <w:r>
        <w:t>And there's chocolate</w:t>
      </w:r>
    </w:p>
    <w:p w14:paraId="343EAEC0" w14:textId="77777777" w:rsidR="0033544A" w:rsidRDefault="0033544A" w:rsidP="0033544A">
      <w:pPr>
        <w:pStyle w:val="ae"/>
      </w:pPr>
      <w:r>
        <w:t>많고 많지만</w:t>
      </w:r>
    </w:p>
    <w:p w14:paraId="63C2C70D" w14:textId="77777777" w:rsidR="0033544A" w:rsidRDefault="0033544A" w:rsidP="0033544A">
      <w:pPr>
        <w:pStyle w:val="ae"/>
      </w:pPr>
      <w:r>
        <w:t>Only Wonka's makes your confidence sky-</w:t>
      </w:r>
      <w:proofErr w:type="spellStart"/>
      <w:r>
        <w:t>rocke</w:t>
      </w:r>
      <w:proofErr w:type="spellEnd"/>
      <w:r>
        <w:t>-</w:t>
      </w:r>
    </w:p>
    <w:p w14:paraId="425B2C9E" w14:textId="77777777" w:rsidR="0033544A" w:rsidRDefault="0033544A" w:rsidP="0033544A">
      <w:pPr>
        <w:pStyle w:val="ae"/>
      </w:pPr>
      <w:r>
        <w:lastRenderedPageBreak/>
        <w:t xml:space="preserve">두 눈이 휘둥그레지는 맛은 </w:t>
      </w:r>
      <w:proofErr w:type="spellStart"/>
      <w:r>
        <w:t>웡카뿐</w:t>
      </w:r>
      <w:proofErr w:type="spellEnd"/>
      <w:r>
        <w:t>!</w:t>
      </w:r>
    </w:p>
    <w:p w14:paraId="3ECB7CA5" w14:textId="77777777" w:rsidR="0033544A" w:rsidRDefault="0033544A" w:rsidP="0033544A">
      <w:pPr>
        <w:pStyle w:val="ae"/>
      </w:pPr>
      <w:r>
        <w:t xml:space="preserve">Put your hand into your </w:t>
      </w:r>
      <w:proofErr w:type="spellStart"/>
      <w:r>
        <w:t>pocke</w:t>
      </w:r>
      <w:proofErr w:type="spellEnd"/>
      <w:r>
        <w:t>-let</w:t>
      </w:r>
    </w:p>
    <w:p w14:paraId="1F799837" w14:textId="77777777" w:rsidR="0033544A" w:rsidRDefault="0033544A" w:rsidP="0033544A">
      <w:pPr>
        <w:pStyle w:val="ae"/>
      </w:pPr>
      <w:r>
        <w:t>주머니 속 동전 꺼내서</w:t>
      </w:r>
    </w:p>
    <w:p w14:paraId="16D13A65" w14:textId="77777777" w:rsidR="0033544A" w:rsidRDefault="0033544A" w:rsidP="0033544A">
      <w:pPr>
        <w:pStyle w:val="ae"/>
      </w:pPr>
      <w:r>
        <w:t>Get yourself some Wonka chocolate!</w:t>
      </w:r>
    </w:p>
    <w:p w14:paraId="73B9E1F2" w14:textId="77777777" w:rsidR="0033544A" w:rsidRDefault="0033544A" w:rsidP="0033544A">
      <w:pPr>
        <w:pStyle w:val="ae"/>
      </w:pPr>
      <w:r>
        <w:t xml:space="preserve">빨리 사요 </w:t>
      </w:r>
      <w:proofErr w:type="spellStart"/>
      <w:r>
        <w:t>웡카</w:t>
      </w:r>
      <w:proofErr w:type="spellEnd"/>
      <w:r>
        <w:t xml:space="preserve"> 초콜릿!</w:t>
      </w:r>
    </w:p>
    <w:p w14:paraId="3D1DF607" w14:textId="77777777" w:rsidR="0033544A" w:rsidRDefault="0033544A" w:rsidP="0033544A">
      <w:pPr>
        <w:pStyle w:val="ae"/>
      </w:pPr>
      <w:r>
        <w:t>(Madam, just one kiss?)</w:t>
      </w:r>
    </w:p>
    <w:p w14:paraId="417440C9" w14:textId="77777777" w:rsidR="0033544A" w:rsidRDefault="0033544A" w:rsidP="0033544A">
      <w:pPr>
        <w:pStyle w:val="ae"/>
      </w:pPr>
      <w:r>
        <w:t>(키스 해도 돼?)</w:t>
      </w:r>
    </w:p>
    <w:p w14:paraId="23E63B7C" w14:textId="77777777" w:rsidR="0033544A" w:rsidRDefault="0033544A" w:rsidP="0033544A">
      <w:pPr>
        <w:pStyle w:val="ae"/>
      </w:pPr>
      <w:r>
        <w:t>(Yes, please!)</w:t>
      </w:r>
    </w:p>
    <w:p w14:paraId="5284BD11" w14:textId="77777777" w:rsidR="0033544A" w:rsidRDefault="0033544A" w:rsidP="0033544A">
      <w:pPr>
        <w:pStyle w:val="ae"/>
      </w:pPr>
      <w:r>
        <w:t>(그럼 당연하지!)</w:t>
      </w:r>
    </w:p>
    <w:p w14:paraId="495617C8" w14:textId="77777777" w:rsidR="0033544A" w:rsidRDefault="0033544A" w:rsidP="0033544A">
      <w:pPr>
        <w:pStyle w:val="ae"/>
      </w:pPr>
      <w:r>
        <w:t>You've never had chocolate like this!</w:t>
      </w:r>
    </w:p>
    <w:p w14:paraId="06DB2EFF" w14:textId="77777777" w:rsidR="0033544A" w:rsidRDefault="0033544A" w:rsidP="0033544A">
      <w:pPr>
        <w:pStyle w:val="ae"/>
      </w:pPr>
      <w:r>
        <w:t xml:space="preserve">이런 초콜릿 </w:t>
      </w:r>
      <w:proofErr w:type="spellStart"/>
      <w:r>
        <w:t>처음이걸</w:t>
      </w:r>
      <w:proofErr w:type="spellEnd"/>
      <w:r>
        <w:t>?</w:t>
      </w:r>
    </w:p>
    <w:p w14:paraId="21A6B039" w14:textId="77777777" w:rsidR="0033544A" w:rsidRDefault="0033544A" w:rsidP="0033544A">
      <w:pPr>
        <w:pStyle w:val="ae"/>
      </w:pPr>
      <w:r>
        <w:t>No, we've never had chocolate like this!</w:t>
      </w:r>
    </w:p>
    <w:p w14:paraId="12C34E68" w14:textId="77777777" w:rsidR="0033544A" w:rsidRDefault="0033544A" w:rsidP="0033544A">
      <w:pPr>
        <w:pStyle w:val="ae"/>
      </w:pPr>
      <w:r>
        <w:t>그래, 이런 초콜릿 처음이야!</w:t>
      </w:r>
    </w:p>
    <w:p w14:paraId="69A39B22" w14:textId="77777777" w:rsidR="0033544A" w:rsidRDefault="0033544A" w:rsidP="0033544A">
      <w:pPr>
        <w:pStyle w:val="ae"/>
      </w:pPr>
      <w:r>
        <w:t>Have you tried his new one?</w:t>
      </w:r>
    </w:p>
    <w:p w14:paraId="44835FC3" w14:textId="77777777" w:rsidR="0033544A" w:rsidRDefault="0033544A" w:rsidP="0033544A">
      <w:pPr>
        <w:pStyle w:val="ae"/>
      </w:pPr>
      <w:r>
        <w:t xml:space="preserve">새로 나온 </w:t>
      </w:r>
      <w:proofErr w:type="spellStart"/>
      <w:r>
        <w:t>웡카</w:t>
      </w:r>
      <w:proofErr w:type="spellEnd"/>
      <w:r>
        <w:t xml:space="preserve"> 초콜릿 </w:t>
      </w:r>
      <w:proofErr w:type="spellStart"/>
      <w:r>
        <w:t>먹어보셨나요</w:t>
      </w:r>
      <w:proofErr w:type="spellEnd"/>
      <w:r>
        <w:t>?</w:t>
      </w:r>
    </w:p>
    <w:p w14:paraId="7EFD91B4" w14:textId="77777777" w:rsidR="0033544A" w:rsidRDefault="0033544A" w:rsidP="0033544A">
      <w:pPr>
        <w:pStyle w:val="ae"/>
      </w:pPr>
      <w:r>
        <w:t>No!</w:t>
      </w:r>
    </w:p>
    <w:p w14:paraId="60CBACBC" w14:textId="77777777" w:rsidR="0033544A" w:rsidRDefault="0033544A" w:rsidP="0033544A">
      <w:pPr>
        <w:pStyle w:val="ae"/>
      </w:pPr>
      <w:r>
        <w:t>아직요!</w:t>
      </w:r>
    </w:p>
    <w:p w14:paraId="00AE9C5D" w14:textId="77777777" w:rsidR="0033544A" w:rsidRDefault="0033544A" w:rsidP="0033544A">
      <w:pPr>
        <w:pStyle w:val="ae"/>
      </w:pPr>
      <w:r>
        <w:t>Oh, you've got to have a go!</w:t>
      </w:r>
    </w:p>
    <w:p w14:paraId="45B15D1F" w14:textId="77777777" w:rsidR="0033544A" w:rsidRDefault="0033544A" w:rsidP="0033544A">
      <w:pPr>
        <w:pStyle w:val="ae"/>
      </w:pPr>
      <w:r>
        <w:t>그럼, 그건 꼭 먹어봐야 돼요!</w:t>
      </w:r>
    </w:p>
    <w:p w14:paraId="404E5716" w14:textId="77777777" w:rsidR="0033544A" w:rsidRDefault="0033544A" w:rsidP="0033544A">
      <w:pPr>
        <w:pStyle w:val="ae"/>
      </w:pPr>
      <w:r>
        <w:t>Just pop one in and everything</w:t>
      </w:r>
    </w:p>
    <w:p w14:paraId="186FD0B8" w14:textId="77777777" w:rsidR="0033544A" w:rsidRDefault="0033544A" w:rsidP="0033544A">
      <w:pPr>
        <w:pStyle w:val="ae"/>
      </w:pPr>
      <w:r>
        <w:t>하나를 펑펑 씹어주면</w:t>
      </w:r>
    </w:p>
    <w:p w14:paraId="14A6E1A3" w14:textId="77777777" w:rsidR="0033544A" w:rsidRDefault="0033544A" w:rsidP="0033544A">
      <w:pPr>
        <w:pStyle w:val="ae"/>
      </w:pPr>
      <w:r>
        <w:t>Becomes A Broadway Show!</w:t>
      </w:r>
    </w:p>
    <w:p w14:paraId="612AE5EE" w14:textId="77777777" w:rsidR="0033544A" w:rsidRDefault="0033544A" w:rsidP="0033544A">
      <w:pPr>
        <w:pStyle w:val="ae"/>
      </w:pPr>
      <w:r>
        <w:t>여긴 브로드웨이 쇼나 마찬가지예요!</w:t>
      </w:r>
    </w:p>
    <w:p w14:paraId="45C3D2BF" w14:textId="77777777" w:rsidR="0033544A" w:rsidRDefault="0033544A" w:rsidP="0033544A">
      <w:pPr>
        <w:pStyle w:val="ae"/>
      </w:pPr>
      <w:r>
        <w:lastRenderedPageBreak/>
        <w:t>The news that makes you gasp</w:t>
      </w:r>
    </w:p>
    <w:p w14:paraId="0478C9D3" w14:textId="77777777" w:rsidR="0033544A" w:rsidRDefault="0033544A" w:rsidP="0033544A">
      <w:pPr>
        <w:pStyle w:val="ae"/>
      </w:pPr>
      <w:r>
        <w:t>당신을 놀라게 하는 뉴스</w:t>
      </w:r>
    </w:p>
    <w:p w14:paraId="28E34E5D" w14:textId="77777777" w:rsidR="0033544A" w:rsidRDefault="0033544A" w:rsidP="0033544A">
      <w:pPr>
        <w:pStyle w:val="ae"/>
      </w:pPr>
      <w:r>
        <w:t>The jokes that make you laugh</w:t>
      </w:r>
    </w:p>
    <w:p w14:paraId="33420DCB" w14:textId="77777777" w:rsidR="0033544A" w:rsidRDefault="0033544A" w:rsidP="0033544A">
      <w:pPr>
        <w:pStyle w:val="ae"/>
      </w:pPr>
      <w:r>
        <w:t>당신을 웃기게 하는 농담</w:t>
      </w:r>
    </w:p>
    <w:p w14:paraId="0817ED95" w14:textId="77777777" w:rsidR="0033544A" w:rsidRDefault="0033544A" w:rsidP="0033544A">
      <w:pPr>
        <w:pStyle w:val="ae"/>
      </w:pPr>
      <w:r>
        <w:t>All that you say and do all day will be choreographed!</w:t>
      </w:r>
    </w:p>
    <w:p w14:paraId="19020F86" w14:textId="77777777" w:rsidR="0033544A" w:rsidRDefault="0033544A" w:rsidP="0033544A">
      <w:pPr>
        <w:pStyle w:val="ae"/>
      </w:pPr>
      <w:r>
        <w:t>당신의 말과 행동이 춤으로 변하게 하는 날들!</w:t>
      </w:r>
    </w:p>
    <w:p w14:paraId="7F1A4977" w14:textId="77777777" w:rsidR="0033544A" w:rsidRDefault="0033544A" w:rsidP="0033544A">
      <w:pPr>
        <w:pStyle w:val="ae"/>
      </w:pPr>
      <w:r>
        <w:t>Lost your hair, can't think where?</w:t>
      </w:r>
    </w:p>
    <w:p w14:paraId="2E814681" w14:textId="77777777" w:rsidR="0033544A" w:rsidRDefault="0033544A" w:rsidP="0033544A">
      <w:pPr>
        <w:pStyle w:val="ae"/>
      </w:pPr>
      <w:r>
        <w:t>어느 머리가 빠지셨나요?</w:t>
      </w:r>
    </w:p>
    <w:p w14:paraId="307A8879" w14:textId="77777777" w:rsidR="0033544A" w:rsidRDefault="0033544A" w:rsidP="0033544A">
      <w:pPr>
        <w:pStyle w:val="ae"/>
      </w:pPr>
      <w:r>
        <w:t xml:space="preserve">Feeling </w:t>
      </w:r>
      <w:proofErr w:type="gramStart"/>
      <w:r>
        <w:t>fairly bare</w:t>
      </w:r>
      <w:proofErr w:type="gramEnd"/>
      <w:r>
        <w:t xml:space="preserve"> up there</w:t>
      </w:r>
    </w:p>
    <w:p w14:paraId="67D259FA" w14:textId="77777777" w:rsidR="0033544A" w:rsidRDefault="0033544A" w:rsidP="0033544A">
      <w:pPr>
        <w:pStyle w:val="ae"/>
      </w:pPr>
      <w:r>
        <w:t>여기 정수리가 빠진 느낌이예요</w:t>
      </w:r>
    </w:p>
    <w:p w14:paraId="0BD2CBBA" w14:textId="77777777" w:rsidR="0033544A" w:rsidRDefault="0033544A" w:rsidP="0033544A">
      <w:pPr>
        <w:pStyle w:val="ae"/>
      </w:pPr>
      <w:r>
        <w:t>Don't despair, I come prepared</w:t>
      </w:r>
    </w:p>
    <w:p w14:paraId="30DE545F" w14:textId="77777777" w:rsidR="0033544A" w:rsidRDefault="0033544A" w:rsidP="0033544A">
      <w:pPr>
        <w:pStyle w:val="ae"/>
      </w:pPr>
      <w:r>
        <w:t>걱정 마세요, 만날 준비 하세요</w:t>
      </w:r>
    </w:p>
    <w:p w14:paraId="5C578405" w14:textId="77777777" w:rsidR="0033544A" w:rsidRDefault="0033544A" w:rsidP="0033544A">
      <w:pPr>
        <w:pStyle w:val="ae"/>
      </w:pPr>
      <w:r>
        <w:t>Behold my hair repair éclair!</w:t>
      </w:r>
    </w:p>
    <w:p w14:paraId="2470A6E9" w14:textId="77777777" w:rsidR="0033544A" w:rsidRDefault="0033544A" w:rsidP="0033544A">
      <w:pPr>
        <w:pStyle w:val="ae"/>
      </w:pPr>
      <w:r>
        <w:t xml:space="preserve">이 자라나라 </w:t>
      </w:r>
      <w:proofErr w:type="spellStart"/>
      <w:r>
        <w:t>에클레어를요</w:t>
      </w:r>
      <w:proofErr w:type="spellEnd"/>
      <w:r>
        <w:t>!</w:t>
      </w:r>
    </w:p>
    <w:p w14:paraId="10BFEC20" w14:textId="77777777" w:rsidR="0033544A" w:rsidRDefault="0033544A" w:rsidP="0033544A">
      <w:pPr>
        <w:pStyle w:val="ae"/>
      </w:pPr>
      <w:r>
        <w:t>It's made from ground vanilla</w:t>
      </w:r>
    </w:p>
    <w:p w14:paraId="2DD232EF" w14:textId="77777777" w:rsidR="0033544A" w:rsidRDefault="0033544A" w:rsidP="0033544A">
      <w:pPr>
        <w:pStyle w:val="ae"/>
      </w:pPr>
      <w:r>
        <w:t>자연산 바닐라로 만들었죠</w:t>
      </w:r>
    </w:p>
    <w:p w14:paraId="73F8D436" w14:textId="77777777" w:rsidR="0033544A" w:rsidRDefault="0033544A" w:rsidP="0033544A">
      <w:pPr>
        <w:pStyle w:val="ae"/>
      </w:pPr>
      <w:r>
        <w:t>From the markets of Manila</w:t>
      </w:r>
    </w:p>
    <w:p w14:paraId="2BF21035" w14:textId="77777777" w:rsidR="0033544A" w:rsidRDefault="0033544A" w:rsidP="0033544A">
      <w:pPr>
        <w:pStyle w:val="ae"/>
      </w:pPr>
      <w:r>
        <w:t>마닐라 마켓에서 구해왔죠</w:t>
      </w:r>
    </w:p>
    <w:p w14:paraId="00648D03" w14:textId="77777777" w:rsidR="0033544A" w:rsidRDefault="0033544A" w:rsidP="0033544A">
      <w:pPr>
        <w:pStyle w:val="ae"/>
      </w:pPr>
      <w:r>
        <w:t>Take heed eat more than three and you'll end up like a gorilla!</w:t>
      </w:r>
    </w:p>
    <w:p w14:paraId="2C8251B5" w14:textId="77777777" w:rsidR="0033544A" w:rsidRDefault="0033544A" w:rsidP="0033544A">
      <w:pPr>
        <w:pStyle w:val="ae"/>
      </w:pPr>
      <w:r>
        <w:t>세 번 더 먹으면 고릴라처럼 변하겠죠![26]</w:t>
      </w:r>
    </w:p>
    <w:p w14:paraId="1E854747" w14:textId="77777777" w:rsidR="0033544A" w:rsidRDefault="0033544A" w:rsidP="0033544A">
      <w:pPr>
        <w:pStyle w:val="ae"/>
      </w:pPr>
      <w:r>
        <w:t>Well, there's chocolate</w:t>
      </w:r>
    </w:p>
    <w:p w14:paraId="7A0C2B55" w14:textId="77777777" w:rsidR="0033544A" w:rsidRDefault="0033544A" w:rsidP="0033544A">
      <w:pPr>
        <w:pStyle w:val="ae"/>
      </w:pPr>
      <w:r>
        <w:t>여기도 초콜릿</w:t>
      </w:r>
    </w:p>
    <w:p w14:paraId="3FE75317" w14:textId="77777777" w:rsidR="0033544A" w:rsidRDefault="0033544A" w:rsidP="0033544A">
      <w:pPr>
        <w:pStyle w:val="ae"/>
      </w:pPr>
      <w:r>
        <w:t>And there's chocolate</w:t>
      </w:r>
    </w:p>
    <w:p w14:paraId="286B72E6" w14:textId="77777777" w:rsidR="0033544A" w:rsidRDefault="0033544A" w:rsidP="0033544A">
      <w:pPr>
        <w:pStyle w:val="ae"/>
      </w:pPr>
      <w:r>
        <w:lastRenderedPageBreak/>
        <w:t>저기도 초콜릿</w:t>
      </w:r>
    </w:p>
    <w:p w14:paraId="3D23975B" w14:textId="77777777" w:rsidR="0033544A" w:rsidRDefault="0033544A" w:rsidP="0033544A">
      <w:pPr>
        <w:pStyle w:val="ae"/>
      </w:pPr>
      <w:r>
        <w:t>Only Wonka's makes you rock around the clock-</w:t>
      </w:r>
      <w:proofErr w:type="spellStart"/>
      <w:r>
        <w:t>elet</w:t>
      </w:r>
      <w:proofErr w:type="spellEnd"/>
      <w:r>
        <w:t>!</w:t>
      </w:r>
    </w:p>
    <w:p w14:paraId="19724192" w14:textId="77777777" w:rsidR="0033544A" w:rsidRDefault="0033544A" w:rsidP="0033544A">
      <w:pPr>
        <w:pStyle w:val="ae"/>
      </w:pPr>
      <w:r>
        <w:t xml:space="preserve">오직 </w:t>
      </w:r>
      <w:proofErr w:type="spellStart"/>
      <w:r>
        <w:t>웡카만이</w:t>
      </w:r>
      <w:proofErr w:type="spellEnd"/>
      <w:r>
        <w:t xml:space="preserve"> </w:t>
      </w:r>
      <w:proofErr w:type="spellStart"/>
      <w:r>
        <w:t>하루종일</w:t>
      </w:r>
      <w:proofErr w:type="spellEnd"/>
      <w:r>
        <w:t xml:space="preserve"> 여기서 춤추게 </w:t>
      </w:r>
      <w:proofErr w:type="spellStart"/>
      <w:r>
        <w:t>만들릿</w:t>
      </w:r>
      <w:proofErr w:type="spellEnd"/>
      <w:r>
        <w:t>!</w:t>
      </w:r>
    </w:p>
    <w:p w14:paraId="4F4A4AC4" w14:textId="77777777" w:rsidR="0033544A" w:rsidRDefault="0033544A" w:rsidP="0033544A">
      <w:pPr>
        <w:pStyle w:val="ae"/>
      </w:pPr>
      <w:r>
        <w:t xml:space="preserve">Put your hand into your </w:t>
      </w:r>
      <w:proofErr w:type="spellStart"/>
      <w:r>
        <w:t>pocke</w:t>
      </w:r>
      <w:proofErr w:type="spellEnd"/>
      <w:r>
        <w:t>-let! Get yourself—</w:t>
      </w:r>
    </w:p>
    <w:p w14:paraId="70231B0A" w14:textId="77777777" w:rsidR="0033544A" w:rsidRDefault="0033544A" w:rsidP="0033544A">
      <w:pPr>
        <w:pStyle w:val="ae"/>
      </w:pPr>
      <w:r>
        <w:t xml:space="preserve">주머니를 </w:t>
      </w:r>
      <w:proofErr w:type="spellStart"/>
      <w:r>
        <w:t>뒤져보시고</w:t>
      </w:r>
      <w:proofErr w:type="spellEnd"/>
      <w:r>
        <w:t xml:space="preserve"> </w:t>
      </w:r>
      <w:proofErr w:type="spellStart"/>
      <w:r>
        <w:t>웡카</w:t>
      </w:r>
      <w:proofErr w:type="spellEnd"/>
      <w:r>
        <w:t xml:space="preserve"> 초콜릿-</w:t>
      </w:r>
    </w:p>
    <w:p w14:paraId="0DD146AC" w14:textId="77777777" w:rsidR="0033544A" w:rsidRDefault="0033544A" w:rsidP="0033544A">
      <w:pPr>
        <w:pStyle w:val="ae"/>
      </w:pPr>
      <w:r>
        <w:t>(경찰서장)</w:t>
      </w:r>
    </w:p>
    <w:p w14:paraId="3090E783" w14:textId="77777777" w:rsidR="0033544A" w:rsidRDefault="0033544A" w:rsidP="0033544A">
      <w:pPr>
        <w:pStyle w:val="ae"/>
      </w:pPr>
      <w:r>
        <w:t>(Oh, put a sock in it!)</w:t>
      </w:r>
    </w:p>
    <w:p w14:paraId="420E5AD1" w14:textId="77777777" w:rsidR="0033544A" w:rsidRDefault="0033544A" w:rsidP="0033544A">
      <w:pPr>
        <w:pStyle w:val="ae"/>
      </w:pPr>
      <w:r>
        <w:t xml:space="preserve">(아, </w:t>
      </w:r>
      <w:proofErr w:type="spellStart"/>
      <w:r>
        <w:t>양말때기나</w:t>
      </w:r>
      <w:proofErr w:type="spellEnd"/>
      <w:r>
        <w:t xml:space="preserve"> 먹으세요!)</w:t>
      </w:r>
    </w:p>
    <w:p w14:paraId="3BBECFAE" w14:textId="77777777" w:rsidR="0033544A" w:rsidRDefault="0033544A" w:rsidP="0033544A">
      <w:pPr>
        <w:pStyle w:val="ae"/>
      </w:pPr>
      <w:r>
        <w:t>Make sure they're all frisked!</w:t>
      </w:r>
    </w:p>
    <w:p w14:paraId="22321231" w14:textId="77777777" w:rsidR="0033544A" w:rsidRDefault="0033544A" w:rsidP="0033544A">
      <w:pPr>
        <w:pStyle w:val="ae"/>
      </w:pPr>
      <w:r>
        <w:t>한 곳도 빠짐없이 수색해!</w:t>
      </w:r>
    </w:p>
    <w:p w14:paraId="75F09C51" w14:textId="77777777" w:rsidR="0033544A" w:rsidRDefault="0033544A" w:rsidP="0033544A">
      <w:pPr>
        <w:pStyle w:val="ae"/>
      </w:pPr>
      <w:r>
        <w:t>Have you ever had chocolate like this?</w:t>
      </w:r>
    </w:p>
    <w:p w14:paraId="2AA9CA4F" w14:textId="77777777" w:rsidR="0033544A" w:rsidRDefault="0033544A" w:rsidP="0033544A">
      <w:pPr>
        <w:pStyle w:val="ae"/>
      </w:pPr>
      <w:r>
        <w:t>이런 초콜릿 먹어본 적 있나?</w:t>
      </w:r>
    </w:p>
    <w:p w14:paraId="4EC30E57" w14:textId="77777777" w:rsidR="0033544A" w:rsidRDefault="0033544A" w:rsidP="0033544A">
      <w:pPr>
        <w:pStyle w:val="ae"/>
      </w:pPr>
      <w:r>
        <w:t>(</w:t>
      </w:r>
      <w:proofErr w:type="spellStart"/>
      <w:r>
        <w:t>애퍼블</w:t>
      </w:r>
      <w:proofErr w:type="spellEnd"/>
      <w:r>
        <w:t xml:space="preserve"> 순경)</w:t>
      </w:r>
    </w:p>
    <w:p w14:paraId="2C0A110C" w14:textId="77777777" w:rsidR="0033544A" w:rsidRDefault="0033544A" w:rsidP="0033544A">
      <w:pPr>
        <w:pStyle w:val="ae"/>
      </w:pPr>
      <w:r>
        <w:t>I've never had chocolate like this!</w:t>
      </w:r>
    </w:p>
    <w:p w14:paraId="193CD35A" w14:textId="77777777" w:rsidR="0033544A" w:rsidRDefault="0033544A" w:rsidP="0033544A">
      <w:pPr>
        <w:pStyle w:val="ae"/>
      </w:pPr>
      <w:r>
        <w:t>이런 초콜릿은 먹어본 적 없어!</w:t>
      </w:r>
    </w:p>
    <w:p w14:paraId="4D84DCF1" w14:textId="77777777" w:rsidR="0033544A" w:rsidRDefault="0033544A" w:rsidP="0033544A">
      <w:pPr>
        <w:pStyle w:val="ae"/>
      </w:pPr>
      <w:r>
        <w:t xml:space="preserve">Get yourself some </w:t>
      </w:r>
      <w:proofErr w:type="spellStart"/>
      <w:r>
        <w:t>wonka</w:t>
      </w:r>
      <w:proofErr w:type="spellEnd"/>
      <w:r>
        <w:t xml:space="preserve"> chocolate!</w:t>
      </w:r>
    </w:p>
    <w:p w14:paraId="7D1CDAB2" w14:textId="77777777" w:rsidR="0033544A" w:rsidRDefault="0033544A" w:rsidP="0033544A">
      <w:pPr>
        <w:pStyle w:val="ae"/>
      </w:pPr>
      <w:proofErr w:type="spellStart"/>
      <w:r>
        <w:t>웡카</w:t>
      </w:r>
      <w:proofErr w:type="spellEnd"/>
      <w:r>
        <w:t xml:space="preserve"> 초콜릿 </w:t>
      </w:r>
      <w:proofErr w:type="spellStart"/>
      <w:r>
        <w:t>드시러</w:t>
      </w:r>
      <w:proofErr w:type="spellEnd"/>
      <w:r>
        <w:t xml:space="preserve"> 가보세요</w:t>
      </w:r>
    </w:p>
    <w:p w14:paraId="56FED400" w14:textId="77777777" w:rsidR="0033544A" w:rsidRDefault="0033544A" w:rsidP="0033544A">
      <w:pPr>
        <w:pStyle w:val="ae"/>
      </w:pPr>
      <w:r>
        <w:t xml:space="preserve">Put your hand into your </w:t>
      </w:r>
      <w:proofErr w:type="spellStart"/>
      <w:r>
        <w:t>pocke</w:t>
      </w:r>
      <w:proofErr w:type="spellEnd"/>
      <w:r>
        <w:t>-let!</w:t>
      </w:r>
    </w:p>
    <w:p w14:paraId="0917EF14" w14:textId="77777777" w:rsidR="0033544A" w:rsidRDefault="0033544A" w:rsidP="0033544A">
      <w:pPr>
        <w:pStyle w:val="ae"/>
      </w:pPr>
      <w:r>
        <w:t xml:space="preserve">주머니도 </w:t>
      </w:r>
      <w:proofErr w:type="spellStart"/>
      <w:r>
        <w:t>뒤져보시고요</w:t>
      </w:r>
      <w:proofErr w:type="spellEnd"/>
    </w:p>
    <w:p w14:paraId="763B7508" w14:textId="77777777" w:rsidR="0033544A" w:rsidRDefault="0033544A" w:rsidP="0033544A">
      <w:pPr>
        <w:pStyle w:val="ae"/>
      </w:pPr>
      <w:r>
        <w:t xml:space="preserve">Get yourself some </w:t>
      </w:r>
      <w:proofErr w:type="spellStart"/>
      <w:r>
        <w:t>wonka</w:t>
      </w:r>
      <w:proofErr w:type="spellEnd"/>
      <w:r>
        <w:t xml:space="preserve"> chocolate!</w:t>
      </w:r>
    </w:p>
    <w:p w14:paraId="62059888" w14:textId="77777777" w:rsidR="0033544A" w:rsidRDefault="0033544A" w:rsidP="0033544A">
      <w:pPr>
        <w:pStyle w:val="ae"/>
      </w:pPr>
      <w:proofErr w:type="spellStart"/>
      <w:r>
        <w:t>웡카</w:t>
      </w:r>
      <w:proofErr w:type="spellEnd"/>
      <w:r>
        <w:t xml:space="preserve"> 초콜릿 </w:t>
      </w:r>
      <w:proofErr w:type="spellStart"/>
      <w:r>
        <w:t>드시러</w:t>
      </w:r>
      <w:proofErr w:type="spellEnd"/>
      <w:r>
        <w:t xml:space="preserve"> 가보세요</w:t>
      </w:r>
    </w:p>
    <w:p w14:paraId="0BB99784" w14:textId="77777777" w:rsidR="0033544A" w:rsidRDefault="0033544A" w:rsidP="0033544A">
      <w:pPr>
        <w:pStyle w:val="ae"/>
      </w:pPr>
      <w:r>
        <w:t xml:space="preserve">Put your hand into your </w:t>
      </w:r>
      <w:proofErr w:type="spellStart"/>
      <w:r>
        <w:t>pocke</w:t>
      </w:r>
      <w:proofErr w:type="spellEnd"/>
      <w:r>
        <w:t>-let!</w:t>
      </w:r>
    </w:p>
    <w:p w14:paraId="69F64AF6" w14:textId="77777777" w:rsidR="0033544A" w:rsidRDefault="0033544A" w:rsidP="0033544A">
      <w:pPr>
        <w:pStyle w:val="ae"/>
      </w:pPr>
      <w:r>
        <w:t xml:space="preserve">주머니도 </w:t>
      </w:r>
      <w:proofErr w:type="spellStart"/>
      <w:r>
        <w:t>뒤져보시고요</w:t>
      </w:r>
      <w:proofErr w:type="spellEnd"/>
    </w:p>
    <w:p w14:paraId="28A6BF6C" w14:textId="77777777" w:rsidR="0033544A" w:rsidRDefault="0033544A" w:rsidP="0033544A">
      <w:pPr>
        <w:pStyle w:val="ae"/>
      </w:pPr>
      <w:r>
        <w:lastRenderedPageBreak/>
        <w:t>Get yourself some Choc!</w:t>
      </w:r>
    </w:p>
    <w:p w14:paraId="200A55F9" w14:textId="77777777" w:rsidR="0033544A" w:rsidRDefault="0033544A" w:rsidP="0033544A">
      <w:pPr>
        <w:pStyle w:val="ae"/>
      </w:pPr>
      <w:proofErr w:type="spellStart"/>
      <w:r>
        <w:t>드시러</w:t>
      </w:r>
      <w:proofErr w:type="spellEnd"/>
      <w:r>
        <w:t xml:space="preserve"> 가보세요!</w:t>
      </w:r>
    </w:p>
    <w:p w14:paraId="4790ECBA" w14:textId="77777777" w:rsidR="0033544A" w:rsidRDefault="0033544A" w:rsidP="0033544A">
      <w:pPr>
        <w:pStyle w:val="ae"/>
      </w:pPr>
      <w:r>
        <w:t>(누들)</w:t>
      </w:r>
    </w:p>
    <w:p w14:paraId="1DD6690C" w14:textId="77777777" w:rsidR="0033544A" w:rsidRDefault="0033544A" w:rsidP="0033544A">
      <w:pPr>
        <w:pStyle w:val="ae"/>
      </w:pPr>
      <w:r>
        <w:t>Well, there's literate</w:t>
      </w:r>
    </w:p>
    <w:p w14:paraId="4588C428" w14:textId="77777777" w:rsidR="0033544A" w:rsidRDefault="0033544A" w:rsidP="0033544A">
      <w:pPr>
        <w:pStyle w:val="ae"/>
      </w:pPr>
      <w:r>
        <w:t>글을 읽는 사람도 있고</w:t>
      </w:r>
    </w:p>
    <w:p w14:paraId="2ADA015C" w14:textId="77777777" w:rsidR="0033544A" w:rsidRDefault="0033544A" w:rsidP="0033544A">
      <w:pPr>
        <w:pStyle w:val="ae"/>
      </w:pPr>
      <w:r>
        <w:t>And illiterate</w:t>
      </w:r>
    </w:p>
    <w:p w14:paraId="0872DD33" w14:textId="77777777" w:rsidR="0033544A" w:rsidRDefault="0033544A" w:rsidP="0033544A">
      <w:pPr>
        <w:pStyle w:val="ae"/>
      </w:pPr>
      <w:r>
        <w:t>못 읽는 사람도 있지</w:t>
      </w:r>
    </w:p>
    <w:p w14:paraId="399C9889" w14:textId="77777777" w:rsidR="0033544A" w:rsidRDefault="0033544A" w:rsidP="0033544A">
      <w:pPr>
        <w:pStyle w:val="ae"/>
      </w:pPr>
      <w:r>
        <w:t>Can you tell me what this word is?</w:t>
      </w:r>
    </w:p>
    <w:p w14:paraId="4794A3A6" w14:textId="77777777" w:rsidR="0033544A" w:rsidRDefault="0033544A" w:rsidP="0033544A">
      <w:pPr>
        <w:pStyle w:val="ae"/>
      </w:pPr>
      <w:r>
        <w:t xml:space="preserve">이 단어가 </w:t>
      </w:r>
      <w:proofErr w:type="spellStart"/>
      <w:r>
        <w:t>뭔지</w:t>
      </w:r>
      <w:proofErr w:type="spellEnd"/>
      <w:r>
        <w:t xml:space="preserve"> 알아?</w:t>
      </w:r>
    </w:p>
    <w:p w14:paraId="2C56F604" w14:textId="77777777" w:rsidR="0033544A" w:rsidRDefault="0033544A" w:rsidP="0033544A">
      <w:pPr>
        <w:pStyle w:val="ae"/>
      </w:pPr>
      <w:r>
        <w:t>(</w:t>
      </w:r>
      <w:proofErr w:type="spellStart"/>
      <w:r>
        <w:t>웡카</w:t>
      </w:r>
      <w:proofErr w:type="spellEnd"/>
      <w:r>
        <w:t>)</w:t>
      </w:r>
    </w:p>
    <w:p w14:paraId="1F28C1B6" w14:textId="77777777" w:rsidR="0033544A" w:rsidRDefault="0033544A" w:rsidP="0033544A">
      <w:pPr>
        <w:pStyle w:val="ae"/>
      </w:pPr>
      <w:r>
        <w:t>Not a bit of it!</w:t>
      </w:r>
    </w:p>
    <w:p w14:paraId="799C16D1" w14:textId="77777777" w:rsidR="0033544A" w:rsidRDefault="0033544A" w:rsidP="0033544A">
      <w:pPr>
        <w:pStyle w:val="ae"/>
      </w:pPr>
      <w:r>
        <w:t>아니, 모르겠어!</w:t>
      </w:r>
    </w:p>
    <w:p w14:paraId="74243680" w14:textId="77777777" w:rsidR="0033544A" w:rsidRDefault="0033544A" w:rsidP="0033544A">
      <w:pPr>
        <w:pStyle w:val="ae"/>
      </w:pPr>
      <w:r>
        <w:t>(누들)</w:t>
      </w:r>
    </w:p>
    <w:p w14:paraId="2C4BBFF7" w14:textId="77777777" w:rsidR="0033544A" w:rsidRDefault="0033544A" w:rsidP="0033544A">
      <w:pPr>
        <w:pStyle w:val="ae"/>
      </w:pPr>
      <w:r>
        <w:t>Well, that's a vowel</w:t>
      </w:r>
    </w:p>
    <w:p w14:paraId="71103D1F" w14:textId="77777777" w:rsidR="0033544A" w:rsidRDefault="0033544A" w:rsidP="0033544A">
      <w:pPr>
        <w:pStyle w:val="ae"/>
      </w:pPr>
      <w:r>
        <w:t>자, 이건 자음이고</w:t>
      </w:r>
    </w:p>
    <w:p w14:paraId="1705B8AA" w14:textId="77777777" w:rsidR="0033544A" w:rsidRDefault="0033544A" w:rsidP="0033544A">
      <w:pPr>
        <w:pStyle w:val="ae"/>
      </w:pPr>
      <w:r>
        <w:t>And that's a consonant</w:t>
      </w:r>
    </w:p>
    <w:p w14:paraId="518A0289" w14:textId="77777777" w:rsidR="0033544A" w:rsidRDefault="0033544A" w:rsidP="0033544A">
      <w:pPr>
        <w:pStyle w:val="ae"/>
      </w:pPr>
      <w:r>
        <w:t>이건 모음이죠</w:t>
      </w:r>
    </w:p>
    <w:p w14:paraId="36902520" w14:textId="77777777" w:rsidR="0033544A" w:rsidRDefault="0033544A" w:rsidP="0033544A">
      <w:pPr>
        <w:pStyle w:val="ae"/>
      </w:pPr>
      <w:r>
        <w:t>(</w:t>
      </w:r>
      <w:proofErr w:type="spellStart"/>
      <w:r>
        <w:t>웡카</w:t>
      </w:r>
      <w:proofErr w:type="spellEnd"/>
      <w:r>
        <w:t>)</w:t>
      </w:r>
    </w:p>
    <w:p w14:paraId="52ED10EB" w14:textId="77777777" w:rsidR="0033544A" w:rsidRDefault="0033544A" w:rsidP="0033544A">
      <w:pPr>
        <w:pStyle w:val="ae"/>
      </w:pPr>
      <w:r>
        <w:t>What's that now?</w:t>
      </w:r>
    </w:p>
    <w:p w14:paraId="6BAEEE78" w14:textId="77777777" w:rsidR="0033544A" w:rsidRDefault="0033544A" w:rsidP="0033544A">
      <w:pPr>
        <w:pStyle w:val="ae"/>
      </w:pPr>
      <w:r>
        <w:t>뭘 모아?</w:t>
      </w:r>
    </w:p>
    <w:p w14:paraId="30FF6F66" w14:textId="77777777" w:rsidR="0033544A" w:rsidRDefault="0033544A" w:rsidP="0033544A">
      <w:pPr>
        <w:pStyle w:val="ae"/>
      </w:pPr>
      <w:r>
        <w:t xml:space="preserve">You're talking </w:t>
      </w:r>
      <w:proofErr w:type="spellStart"/>
      <w:r>
        <w:t>nonse-nence</w:t>
      </w:r>
      <w:proofErr w:type="spellEnd"/>
      <w:r>
        <w:t>!</w:t>
      </w:r>
    </w:p>
    <w:p w14:paraId="526174FE" w14:textId="77777777" w:rsidR="0033544A" w:rsidRDefault="0033544A" w:rsidP="0033544A">
      <w:pPr>
        <w:pStyle w:val="ae"/>
      </w:pPr>
      <w:r>
        <w:t>그냥 간단히 설명해줘!</w:t>
      </w:r>
    </w:p>
    <w:p w14:paraId="7FD22569" w14:textId="77777777" w:rsidR="0033544A" w:rsidRDefault="0033544A" w:rsidP="0033544A">
      <w:pPr>
        <w:pStyle w:val="ae"/>
      </w:pPr>
      <w:r>
        <w:t>(누들)</w:t>
      </w:r>
    </w:p>
    <w:p w14:paraId="3BF237FD" w14:textId="77777777" w:rsidR="0033544A" w:rsidRDefault="0033544A" w:rsidP="0033544A">
      <w:pPr>
        <w:pStyle w:val="ae"/>
      </w:pPr>
      <w:r>
        <w:lastRenderedPageBreak/>
        <w:t>I should call it quits!</w:t>
      </w:r>
    </w:p>
    <w:p w14:paraId="565AAEB7" w14:textId="77777777" w:rsidR="0033544A" w:rsidRDefault="0033544A" w:rsidP="0033544A">
      <w:pPr>
        <w:pStyle w:val="ae"/>
      </w:pPr>
      <w:r>
        <w:t xml:space="preserve">수업은 이 정도로 </w:t>
      </w:r>
      <w:proofErr w:type="spellStart"/>
      <w:r>
        <w:t>끝낼게요</w:t>
      </w:r>
      <w:proofErr w:type="spellEnd"/>
      <w:r>
        <w:t>!</w:t>
      </w:r>
    </w:p>
    <w:p w14:paraId="6FED7918" w14:textId="77777777" w:rsidR="0033544A" w:rsidRDefault="0033544A" w:rsidP="0033544A">
      <w:pPr>
        <w:pStyle w:val="ae"/>
      </w:pPr>
      <w:r>
        <w:t>(</w:t>
      </w:r>
      <w:proofErr w:type="spellStart"/>
      <w:r>
        <w:t>크런치</w:t>
      </w:r>
      <w:proofErr w:type="spellEnd"/>
      <w:r>
        <w:t>)</w:t>
      </w:r>
    </w:p>
    <w:p w14:paraId="044B8D07" w14:textId="77777777" w:rsidR="0033544A" w:rsidRDefault="0033544A" w:rsidP="0033544A">
      <w:pPr>
        <w:pStyle w:val="ae"/>
      </w:pPr>
      <w:r>
        <w:t>But you've never sold chocolate like this!</w:t>
      </w:r>
    </w:p>
    <w:p w14:paraId="616DEA08" w14:textId="77777777" w:rsidR="0033544A" w:rsidRDefault="0033544A" w:rsidP="0033544A">
      <w:pPr>
        <w:pStyle w:val="ae"/>
      </w:pPr>
      <w:r>
        <w:t>하지만 이렇게 잘 팔리는 초콜릿은 본 적 없어요!</w:t>
      </w:r>
    </w:p>
    <w:p w14:paraId="50B8205A" w14:textId="77777777" w:rsidR="0033544A" w:rsidRDefault="0033544A" w:rsidP="0033544A">
      <w:pPr>
        <w:pStyle w:val="ae"/>
      </w:pPr>
      <w:r>
        <w:t>(</w:t>
      </w:r>
      <w:proofErr w:type="spellStart"/>
      <w:r>
        <w:t>피켈그루버</w:t>
      </w:r>
      <w:proofErr w:type="spellEnd"/>
      <w:r>
        <w:t>)</w:t>
      </w:r>
    </w:p>
    <w:p w14:paraId="42BE08AB" w14:textId="77777777" w:rsidR="0033544A" w:rsidRDefault="0033544A" w:rsidP="0033544A">
      <w:pPr>
        <w:pStyle w:val="ae"/>
      </w:pPr>
      <w:r>
        <w:t>Well, there's chocolate</w:t>
      </w:r>
    </w:p>
    <w:p w14:paraId="0F5F5826" w14:textId="77777777" w:rsidR="0033544A" w:rsidRDefault="0033544A" w:rsidP="0033544A">
      <w:pPr>
        <w:pStyle w:val="ae"/>
      </w:pPr>
      <w:r>
        <w:t xml:space="preserve">여기도 </w:t>
      </w:r>
      <w:proofErr w:type="spellStart"/>
      <w:r>
        <w:t>웡카</w:t>
      </w:r>
      <w:proofErr w:type="spellEnd"/>
      <w:r>
        <w:t xml:space="preserve"> 초콜릿</w:t>
      </w:r>
    </w:p>
    <w:p w14:paraId="57C55CFB" w14:textId="77777777" w:rsidR="0033544A" w:rsidRDefault="0033544A" w:rsidP="0033544A">
      <w:pPr>
        <w:pStyle w:val="ae"/>
      </w:pPr>
      <w:r>
        <w:t>(경찰서장)</w:t>
      </w:r>
    </w:p>
    <w:p w14:paraId="498CE558" w14:textId="77777777" w:rsidR="0033544A" w:rsidRDefault="0033544A" w:rsidP="0033544A">
      <w:pPr>
        <w:pStyle w:val="ae"/>
      </w:pPr>
      <w:r>
        <w:t>(I understand that)</w:t>
      </w:r>
    </w:p>
    <w:p w14:paraId="3D474AD8" w14:textId="77777777" w:rsidR="0033544A" w:rsidRDefault="0033544A" w:rsidP="0033544A">
      <w:pPr>
        <w:pStyle w:val="ae"/>
      </w:pPr>
      <w:r>
        <w:t>(이해합니다)</w:t>
      </w:r>
    </w:p>
    <w:p w14:paraId="730F0D31" w14:textId="77777777" w:rsidR="0033544A" w:rsidRDefault="0033544A" w:rsidP="0033544A">
      <w:pPr>
        <w:pStyle w:val="ae"/>
      </w:pPr>
      <w:r>
        <w:t>And there's chocolate</w:t>
      </w:r>
    </w:p>
    <w:p w14:paraId="237A1101" w14:textId="77777777" w:rsidR="0033544A" w:rsidRDefault="0033544A" w:rsidP="0033544A">
      <w:pPr>
        <w:pStyle w:val="ae"/>
      </w:pPr>
      <w:r>
        <w:t xml:space="preserve">저기도 </w:t>
      </w:r>
      <w:proofErr w:type="spellStart"/>
      <w:r>
        <w:t>웡카</w:t>
      </w:r>
      <w:proofErr w:type="spellEnd"/>
      <w:r>
        <w:t xml:space="preserve"> 초콜릿</w:t>
      </w:r>
    </w:p>
    <w:p w14:paraId="1CEB251D" w14:textId="77777777" w:rsidR="0033544A" w:rsidRDefault="0033544A" w:rsidP="0033544A">
      <w:pPr>
        <w:pStyle w:val="ae"/>
      </w:pPr>
      <w:r>
        <w:t>(경찰서장)</w:t>
      </w:r>
    </w:p>
    <w:p w14:paraId="03FB8389" w14:textId="77777777" w:rsidR="0033544A" w:rsidRDefault="0033544A" w:rsidP="0033544A">
      <w:pPr>
        <w:pStyle w:val="ae"/>
      </w:pPr>
      <w:r>
        <w:t>(Totally true)</w:t>
      </w:r>
    </w:p>
    <w:p w14:paraId="62F1C282" w14:textId="77777777" w:rsidR="0033544A" w:rsidRDefault="0033544A" w:rsidP="0033544A">
      <w:pPr>
        <w:pStyle w:val="ae"/>
      </w:pPr>
      <w:r>
        <w:t>(사실이기도 하죠)</w:t>
      </w:r>
    </w:p>
    <w:p w14:paraId="6FBFE7B7" w14:textId="77777777" w:rsidR="0033544A" w:rsidRDefault="0033544A" w:rsidP="0033544A">
      <w:pPr>
        <w:pStyle w:val="ae"/>
      </w:pPr>
      <w:r>
        <w:t>(</w:t>
      </w:r>
      <w:proofErr w:type="spellStart"/>
      <w:r>
        <w:t>슬러그워스</w:t>
      </w:r>
      <w:proofErr w:type="spellEnd"/>
      <w:r>
        <w:t>)</w:t>
      </w:r>
    </w:p>
    <w:p w14:paraId="3029464D" w14:textId="77777777" w:rsidR="0033544A" w:rsidRDefault="0033544A" w:rsidP="0033544A">
      <w:pPr>
        <w:pStyle w:val="ae"/>
      </w:pPr>
      <w:r>
        <w:t xml:space="preserve">Only Wonka drives a hole right through our </w:t>
      </w:r>
      <w:proofErr w:type="spellStart"/>
      <w:r>
        <w:t>profi</w:t>
      </w:r>
      <w:proofErr w:type="spellEnd"/>
      <w:r>
        <w:t>-lets!</w:t>
      </w:r>
    </w:p>
    <w:p w14:paraId="3A7AC453" w14:textId="77777777" w:rsidR="0033544A" w:rsidRDefault="0033544A" w:rsidP="0033544A">
      <w:pPr>
        <w:pStyle w:val="ae"/>
      </w:pPr>
      <w:r>
        <w:t xml:space="preserve">이런 초콜릿은 우리 사업에 흠집을 </w:t>
      </w:r>
      <w:proofErr w:type="spellStart"/>
      <w:r>
        <w:t>낸단</w:t>
      </w:r>
      <w:proofErr w:type="spellEnd"/>
      <w:r>
        <w:t xml:space="preserve"> </w:t>
      </w:r>
      <w:proofErr w:type="spellStart"/>
      <w:r>
        <w:t>말입닐릿</w:t>
      </w:r>
      <w:proofErr w:type="spellEnd"/>
      <w:r>
        <w:t>!</w:t>
      </w:r>
    </w:p>
    <w:p w14:paraId="12CA8184" w14:textId="77777777" w:rsidR="0033544A" w:rsidRDefault="0033544A" w:rsidP="0033544A">
      <w:pPr>
        <w:pStyle w:val="ae"/>
      </w:pPr>
      <w:r>
        <w:t>(경찰서장)</w:t>
      </w:r>
    </w:p>
    <w:p w14:paraId="7DD764DD" w14:textId="77777777" w:rsidR="0033544A" w:rsidRDefault="0033544A" w:rsidP="0033544A">
      <w:pPr>
        <w:pStyle w:val="ae"/>
      </w:pPr>
      <w:r>
        <w:t xml:space="preserve">(But what </w:t>
      </w:r>
      <w:proofErr w:type="spellStart"/>
      <w:r>
        <w:t>i'm</w:t>
      </w:r>
      <w:proofErr w:type="spellEnd"/>
      <w:r>
        <w:t xml:space="preserve"> trying to tell you is that...)</w:t>
      </w:r>
    </w:p>
    <w:p w14:paraId="4B45702A" w14:textId="77777777" w:rsidR="0033544A" w:rsidRDefault="0033544A" w:rsidP="0033544A">
      <w:pPr>
        <w:pStyle w:val="ae"/>
      </w:pPr>
      <w:r>
        <w:t>(하지만 제가 하고 싶은 말은...)</w:t>
      </w:r>
    </w:p>
    <w:p w14:paraId="41ECDB17" w14:textId="77777777" w:rsidR="0033544A" w:rsidRDefault="0033544A" w:rsidP="0033544A">
      <w:pPr>
        <w:pStyle w:val="ae"/>
      </w:pPr>
      <w:r>
        <w:t>If we don't get on top of this</w:t>
      </w:r>
    </w:p>
    <w:p w14:paraId="369DE769" w14:textId="77777777" w:rsidR="0033544A" w:rsidRDefault="0033544A" w:rsidP="0033544A">
      <w:pPr>
        <w:pStyle w:val="ae"/>
      </w:pPr>
      <w:r>
        <w:lastRenderedPageBreak/>
        <w:t>이 독주체제를 해결하지 못한다면</w:t>
      </w:r>
    </w:p>
    <w:p w14:paraId="62C369C1" w14:textId="77777777" w:rsidR="0033544A" w:rsidRDefault="0033544A" w:rsidP="0033544A">
      <w:pPr>
        <w:pStyle w:val="ae"/>
      </w:pPr>
      <w:r>
        <w:t>We'll go bust, Choc-apocalypse!</w:t>
      </w:r>
    </w:p>
    <w:p w14:paraId="7DBCFD4E" w14:textId="77777777" w:rsidR="0033544A" w:rsidRDefault="0033544A" w:rsidP="0033544A">
      <w:pPr>
        <w:pStyle w:val="ae"/>
      </w:pPr>
      <w:r>
        <w:t>우린 쫄딱 망해요, 초콜릿-</w:t>
      </w:r>
      <w:proofErr w:type="spellStart"/>
      <w:r>
        <w:t>칼립스</w:t>
      </w:r>
      <w:proofErr w:type="spellEnd"/>
      <w:r>
        <w:t xml:space="preserve"> 때문에!</w:t>
      </w:r>
    </w:p>
    <w:p w14:paraId="564EA4A0" w14:textId="77777777" w:rsidR="0033544A" w:rsidRDefault="0033544A" w:rsidP="0033544A">
      <w:pPr>
        <w:pStyle w:val="ae"/>
      </w:pPr>
      <w:r>
        <w:t>We'll cease to exist!</w:t>
      </w:r>
    </w:p>
    <w:p w14:paraId="220E81BE" w14:textId="77777777" w:rsidR="0033544A" w:rsidRDefault="0033544A" w:rsidP="0033544A">
      <w:pPr>
        <w:pStyle w:val="ae"/>
      </w:pPr>
      <w:r>
        <w:t>우린 역사 속으로 사라질 거예요!</w:t>
      </w:r>
    </w:p>
    <w:p w14:paraId="219413EB" w14:textId="77777777" w:rsidR="0033544A" w:rsidRDefault="0033544A" w:rsidP="0033544A">
      <w:pPr>
        <w:pStyle w:val="ae"/>
      </w:pPr>
      <w:r>
        <w:t>(경찰서장)</w:t>
      </w:r>
    </w:p>
    <w:p w14:paraId="48CCD332" w14:textId="77777777" w:rsidR="0033544A" w:rsidRDefault="0033544A" w:rsidP="0033544A">
      <w:pPr>
        <w:pStyle w:val="ae"/>
      </w:pPr>
      <w:r>
        <w:t>But fellas, you've never had chocolate like this!</w:t>
      </w:r>
    </w:p>
    <w:p w14:paraId="74CF012C" w14:textId="77777777" w:rsidR="0033544A" w:rsidRDefault="0033544A" w:rsidP="0033544A">
      <w:pPr>
        <w:pStyle w:val="ae"/>
      </w:pPr>
      <w:r>
        <w:t>하지만 여러분... 이런 초콜릿은 먹어본 적 없을 거란 거 알잖아요!</w:t>
      </w:r>
    </w:p>
    <w:p w14:paraId="446CF749" w14:textId="77777777" w:rsidR="0033544A" w:rsidRDefault="0033544A" w:rsidP="0033544A">
      <w:pPr>
        <w:pStyle w:val="ae"/>
      </w:pPr>
      <w:r>
        <w:t>No! We've never had chocolate like this!</w:t>
      </w:r>
    </w:p>
    <w:p w14:paraId="23578091" w14:textId="77777777" w:rsidR="0033544A" w:rsidRDefault="0033544A" w:rsidP="0033544A">
      <w:pPr>
        <w:pStyle w:val="ae"/>
      </w:pPr>
      <w:r>
        <w:t>네! 이런 초콜릿은 먹어본 적 없어요!</w:t>
      </w:r>
    </w:p>
    <w:p w14:paraId="6EEBF45E" w14:textId="77777777" w:rsidR="0033544A" w:rsidRDefault="0033544A" w:rsidP="0033544A">
      <w:pPr>
        <w:pStyle w:val="ae"/>
      </w:pPr>
      <w:r>
        <w:t>Well, there's chocolate (Well, there's chocolate)</w:t>
      </w:r>
    </w:p>
    <w:p w14:paraId="6D0AB51A" w14:textId="77777777" w:rsidR="0033544A" w:rsidRDefault="0033544A" w:rsidP="0033544A">
      <w:pPr>
        <w:pStyle w:val="ae"/>
      </w:pPr>
      <w:r>
        <w:t>여기도 초콜릿 (여기도 초콜릿)</w:t>
      </w:r>
    </w:p>
    <w:p w14:paraId="4ED2A97F" w14:textId="77777777" w:rsidR="0033544A" w:rsidRDefault="0033544A" w:rsidP="0033544A">
      <w:pPr>
        <w:pStyle w:val="ae"/>
      </w:pPr>
      <w:r>
        <w:t>And there's chocolate (And there's chocolate)</w:t>
      </w:r>
    </w:p>
    <w:p w14:paraId="02BD3B24" w14:textId="77777777" w:rsidR="0033544A" w:rsidRDefault="0033544A" w:rsidP="0033544A">
      <w:pPr>
        <w:pStyle w:val="ae"/>
      </w:pPr>
      <w:r>
        <w:t>저기도 초콜릿 (저기도 초콜릿)</w:t>
      </w:r>
    </w:p>
    <w:p w14:paraId="30928AED" w14:textId="77777777" w:rsidR="0033544A" w:rsidRDefault="0033544A" w:rsidP="0033544A">
      <w:pPr>
        <w:pStyle w:val="ae"/>
      </w:pPr>
      <w:r>
        <w:t xml:space="preserve">Only mine will find you buying wedding </w:t>
      </w:r>
      <w:proofErr w:type="spellStart"/>
      <w:r>
        <w:t>frocke</w:t>
      </w:r>
      <w:proofErr w:type="spellEnd"/>
      <w:r>
        <w:t>-lets!</w:t>
      </w:r>
    </w:p>
    <w:p w14:paraId="00E87E72" w14:textId="77777777" w:rsidR="0033544A" w:rsidRDefault="0033544A" w:rsidP="0033544A">
      <w:pPr>
        <w:pStyle w:val="ae"/>
      </w:pPr>
      <w:r>
        <w:t xml:space="preserve">이건 결혼식을 진행할 때도 손에서 못 놓을 </w:t>
      </w:r>
      <w:proofErr w:type="spellStart"/>
      <w:r>
        <w:t>보물릿</w:t>
      </w:r>
      <w:proofErr w:type="spellEnd"/>
      <w:r>
        <w:t>!</w:t>
      </w:r>
    </w:p>
    <w:p w14:paraId="72478572" w14:textId="77777777" w:rsidR="0033544A" w:rsidRDefault="0033544A" w:rsidP="0033544A">
      <w:pPr>
        <w:pStyle w:val="ae"/>
      </w:pPr>
      <w:r>
        <w:t>We have just tied the knot</w:t>
      </w:r>
    </w:p>
    <w:p w14:paraId="3CD762CC" w14:textId="77777777" w:rsidR="0033544A" w:rsidRDefault="0033544A" w:rsidP="0033544A">
      <w:pPr>
        <w:pStyle w:val="ae"/>
      </w:pPr>
      <w:r>
        <w:t>우리 방금 결혼했어요</w:t>
      </w:r>
    </w:p>
    <w:p w14:paraId="2DF5FF35" w14:textId="77777777" w:rsidR="0033544A" w:rsidRDefault="0033544A" w:rsidP="0033544A">
      <w:pPr>
        <w:pStyle w:val="ae"/>
      </w:pPr>
      <w:r>
        <w:t>And it's all because of Wonka's chocolate!</w:t>
      </w:r>
    </w:p>
    <w:p w14:paraId="514C5896" w14:textId="77777777" w:rsidR="0033544A" w:rsidRDefault="0033544A" w:rsidP="0033544A">
      <w:pPr>
        <w:pStyle w:val="ae"/>
      </w:pPr>
      <w:proofErr w:type="spellStart"/>
      <w:r>
        <w:t>웡카</w:t>
      </w:r>
      <w:proofErr w:type="spellEnd"/>
      <w:r>
        <w:t xml:space="preserve"> 초콜릿 덕분이예요!</w:t>
      </w:r>
    </w:p>
    <w:p w14:paraId="78EF6581" w14:textId="77777777" w:rsidR="0033544A" w:rsidRDefault="0033544A" w:rsidP="0033544A">
      <w:pPr>
        <w:pStyle w:val="ae"/>
      </w:pPr>
      <w:r>
        <w:t>Off to a life of bliss!</w:t>
      </w:r>
    </w:p>
    <w:p w14:paraId="1315FF1A" w14:textId="77777777" w:rsidR="0033544A" w:rsidRDefault="0033544A" w:rsidP="0033544A">
      <w:pPr>
        <w:pStyle w:val="ae"/>
      </w:pPr>
      <w:r>
        <w:t>저 멀리 행복을 찾아서!</w:t>
      </w:r>
    </w:p>
    <w:p w14:paraId="4DE837E0" w14:textId="77777777" w:rsidR="0033544A" w:rsidRDefault="0033544A" w:rsidP="0033544A">
      <w:pPr>
        <w:pStyle w:val="ae"/>
      </w:pPr>
      <w:r>
        <w:t>You've never had chocolate like this!</w:t>
      </w:r>
    </w:p>
    <w:p w14:paraId="60B46563" w14:textId="77777777" w:rsidR="0033544A" w:rsidRDefault="0033544A" w:rsidP="0033544A">
      <w:pPr>
        <w:pStyle w:val="ae"/>
      </w:pPr>
      <w:r>
        <w:lastRenderedPageBreak/>
        <w:t>이런 초콜릿은 먹어본 적 없을 거예요!</w:t>
      </w:r>
    </w:p>
    <w:p w14:paraId="03A27F14" w14:textId="77777777" w:rsidR="0033544A" w:rsidRDefault="0033544A" w:rsidP="0033544A">
      <w:pPr>
        <w:pStyle w:val="ae"/>
      </w:pPr>
      <w:r>
        <w:t>No, we've never had chocolate like this!</w:t>
      </w:r>
    </w:p>
    <w:p w14:paraId="0BF1DC43" w14:textId="77777777" w:rsidR="0033544A" w:rsidRDefault="0033544A" w:rsidP="0033544A">
      <w:pPr>
        <w:pStyle w:val="ae"/>
      </w:pPr>
      <w:r>
        <w:t>네, 이런 초콜릿은 먹어본 적 없어요!</w:t>
      </w:r>
    </w:p>
    <w:p w14:paraId="589BC071" w14:textId="77777777" w:rsidR="0033544A" w:rsidRDefault="0033544A" w:rsidP="0033544A">
      <w:pPr>
        <w:pStyle w:val="ae"/>
      </w:pPr>
      <w:r>
        <w:t>Have you ever had chocolate like this?</w:t>
      </w:r>
    </w:p>
    <w:p w14:paraId="6A32A18A" w14:textId="77777777" w:rsidR="0033544A" w:rsidRDefault="0033544A" w:rsidP="0033544A">
      <w:pPr>
        <w:pStyle w:val="ae"/>
      </w:pPr>
      <w:r>
        <w:t>이런 초콜릿을 가져본 적 있나요?</w:t>
      </w:r>
    </w:p>
    <w:p w14:paraId="336C19F4" w14:textId="77777777" w:rsidR="0033544A" w:rsidRDefault="0033544A" w:rsidP="0033544A">
      <w:pPr>
        <w:pStyle w:val="ae"/>
      </w:pPr>
      <w:r>
        <w:t>No, we've never had chocolate, no!</w:t>
      </w:r>
    </w:p>
    <w:p w14:paraId="552C71EB" w14:textId="77777777" w:rsidR="0033544A" w:rsidRDefault="0033544A" w:rsidP="0033544A">
      <w:pPr>
        <w:pStyle w:val="ae"/>
      </w:pPr>
      <w:r>
        <w:t xml:space="preserve">아니요, 이런 초콜릿은 가져본 적 없어요, </w:t>
      </w:r>
      <w:proofErr w:type="spellStart"/>
      <w:r>
        <w:t>전혀요</w:t>
      </w:r>
      <w:proofErr w:type="spellEnd"/>
      <w:r>
        <w:t>!</w:t>
      </w:r>
    </w:p>
    <w:p w14:paraId="251B1AC4" w14:textId="77777777" w:rsidR="0033544A" w:rsidRDefault="0033544A" w:rsidP="0033544A">
      <w:pPr>
        <w:pStyle w:val="ae"/>
      </w:pPr>
      <w:r>
        <w:t>We've never had chocolate like this!</w:t>
      </w:r>
    </w:p>
    <w:p w14:paraId="1BDE953E" w14:textId="77777777" w:rsidR="0033544A" w:rsidRDefault="0033544A" w:rsidP="0033544A">
      <w:pPr>
        <w:pStyle w:val="ae"/>
      </w:pPr>
      <w:r>
        <w:t>이런 초콜릿은 먹어본 적 없어요!</w:t>
      </w:r>
    </w:p>
    <w:p w14:paraId="45101C4D" w14:textId="77777777" w:rsidR="0033544A" w:rsidRDefault="0033544A" w:rsidP="0033544A">
      <w:pPr>
        <w:pStyle w:val="ae"/>
      </w:pPr>
      <w:r>
        <w:t xml:space="preserve">먹으면 자신감이 북돋는 기린 우유 </w:t>
      </w:r>
      <w:proofErr w:type="spellStart"/>
      <w:r>
        <w:t>마카롱을</w:t>
      </w:r>
      <w:proofErr w:type="spellEnd"/>
      <w:r>
        <w:t xml:space="preserve"> 시작으로[27] </w:t>
      </w:r>
      <w:proofErr w:type="spellStart"/>
      <w:r>
        <w:t>웡카의</w:t>
      </w:r>
      <w:proofErr w:type="spellEnd"/>
      <w:r>
        <w:t xml:space="preserve"> 초콜릿은 엄청나게 유명세를 얻기 시작하고 먹는 순간 브로드웨이 쇼에 들어온 것처럼 흥겨워지는 초콜릿, 자라나라 </w:t>
      </w:r>
      <w:proofErr w:type="spellStart"/>
      <w:r>
        <w:t>에클레어</w:t>
      </w:r>
      <w:proofErr w:type="spellEnd"/>
      <w:r>
        <w:t xml:space="preserve"> 등 이들을 추격하는 경찰들은 물론[28] </w:t>
      </w:r>
      <w:proofErr w:type="spellStart"/>
      <w:r>
        <w:t>웡카의</w:t>
      </w:r>
      <w:proofErr w:type="spellEnd"/>
      <w:r>
        <w:t xml:space="preserve"> 비밀 장사 때문에 판매량이 바닥을 치던 초콜릿 카르텔마저 한 입 먹자마자 반해 버리는 특별한 초콜릿들을 팔며 </w:t>
      </w:r>
      <w:proofErr w:type="spellStart"/>
      <w:r>
        <w:t>웡카의</w:t>
      </w:r>
      <w:proofErr w:type="spellEnd"/>
      <w:r>
        <w:t xml:space="preserve"> 초콜릿 장사는 승승장구하게 된다. 그러나 약간의 부주의로 인해 경찰서장에게 하수도로 사라지는 것을 들키게 되고,[29] 경찰서장은 부하들에게 도시의 모든 하수구를 감시할 것을 명령한다.[30]</w:t>
      </w:r>
    </w:p>
    <w:p w14:paraId="161A9955" w14:textId="77777777" w:rsidR="0033544A" w:rsidRDefault="0033544A" w:rsidP="0033544A">
      <w:pPr>
        <w:pStyle w:val="ae"/>
      </w:pPr>
      <w:r>
        <w:t xml:space="preserve">9. </w:t>
      </w:r>
      <w:proofErr w:type="spellStart"/>
      <w:r>
        <w:t>움파룸파와의</w:t>
      </w:r>
      <w:proofErr w:type="spellEnd"/>
      <w:r>
        <w:t xml:space="preserve"> 재회[편집]</w:t>
      </w:r>
    </w:p>
    <w:p w14:paraId="1578FFD0" w14:textId="77777777" w:rsidR="0033544A" w:rsidRDefault="0033544A" w:rsidP="0033544A">
      <w:pPr>
        <w:pStyle w:val="ae"/>
      </w:pPr>
      <w:r>
        <w:t xml:space="preserve">그날 밤 </w:t>
      </w:r>
      <w:proofErr w:type="spellStart"/>
      <w:r>
        <w:t>웡카가</w:t>
      </w:r>
      <w:proofErr w:type="spellEnd"/>
      <w:r>
        <w:t xml:space="preserve"> 자는 사이 창문을 따고 주황색 난쟁이가 초콜릿 병을 훔치러 온다. 그러나 그것은 함정이었고, 난쟁이는 바닥의 스프링을 밟고 레코드 속에 빠져 병에 갇힌다. 난쟁이의 정체는 </w:t>
      </w:r>
      <w:proofErr w:type="spellStart"/>
      <w:r>
        <w:t>움파룸파로</w:t>
      </w:r>
      <w:proofErr w:type="spellEnd"/>
      <w:r>
        <w:t xml:space="preserve">, 그는 자신의 인생을 망친 </w:t>
      </w:r>
      <w:proofErr w:type="spellStart"/>
      <w:r>
        <w:t>웡카에게</w:t>
      </w:r>
      <w:proofErr w:type="spellEnd"/>
      <w:r>
        <w:t xml:space="preserve"> 원한을 갖고 초콜릿을 훔치고 있었다. </w:t>
      </w:r>
      <w:proofErr w:type="spellStart"/>
      <w:r>
        <w:t>웡카가</w:t>
      </w:r>
      <w:proofErr w:type="spellEnd"/>
      <w:r>
        <w:t xml:space="preserve"> 기억하지 못하자 그는 피리를 분 뒤[31] 춤을 추며 사연을 들려준다.</w:t>
      </w:r>
    </w:p>
    <w:p w14:paraId="5DFA8F4D" w14:textId="77777777" w:rsidR="0033544A" w:rsidRDefault="0033544A" w:rsidP="0033544A">
      <w:pPr>
        <w:pStyle w:val="ae"/>
      </w:pPr>
      <w:r>
        <w:t>OST: Oompa Loompa (</w:t>
      </w:r>
      <w:proofErr w:type="spellStart"/>
      <w:r>
        <w:t>움파룸파</w:t>
      </w:r>
      <w:proofErr w:type="spellEnd"/>
      <w:r>
        <w:t>)</w:t>
      </w:r>
    </w:p>
    <w:p w14:paraId="70585469" w14:textId="77777777" w:rsidR="0033544A" w:rsidRDefault="0033544A" w:rsidP="0033544A">
      <w:pPr>
        <w:pStyle w:val="ae"/>
      </w:pPr>
      <w:r>
        <w:t xml:space="preserve">Oompa Loompa </w:t>
      </w:r>
      <w:proofErr w:type="spellStart"/>
      <w:r>
        <w:t>doompety</w:t>
      </w:r>
      <w:proofErr w:type="spellEnd"/>
      <w:r>
        <w:t>-doo</w:t>
      </w:r>
    </w:p>
    <w:p w14:paraId="07AB3F60" w14:textId="77777777" w:rsidR="0033544A" w:rsidRDefault="0033544A" w:rsidP="0033544A">
      <w:pPr>
        <w:pStyle w:val="ae"/>
      </w:pPr>
      <w:proofErr w:type="spellStart"/>
      <w:r>
        <w:t>움파룸파</w:t>
      </w:r>
      <w:proofErr w:type="spellEnd"/>
      <w:r>
        <w:t xml:space="preserve"> </w:t>
      </w:r>
      <w:proofErr w:type="spellStart"/>
      <w:r>
        <w:t>둠파디두</w:t>
      </w:r>
      <w:proofErr w:type="spellEnd"/>
    </w:p>
    <w:p w14:paraId="4FAB09AF" w14:textId="77777777" w:rsidR="0033544A" w:rsidRDefault="0033544A" w:rsidP="0033544A">
      <w:pPr>
        <w:pStyle w:val="ae"/>
      </w:pPr>
      <w:r>
        <w:t>I've got a tragic tale for you</w:t>
      </w:r>
    </w:p>
    <w:p w14:paraId="6F9F672C" w14:textId="77777777" w:rsidR="0033544A" w:rsidRDefault="0033544A" w:rsidP="0033544A">
      <w:pPr>
        <w:pStyle w:val="ae"/>
      </w:pPr>
      <w:r>
        <w:t xml:space="preserve">슬픈 이야기를 </w:t>
      </w:r>
      <w:proofErr w:type="spellStart"/>
      <w:r>
        <w:t>들려줄게</w:t>
      </w:r>
      <w:proofErr w:type="spellEnd"/>
    </w:p>
    <w:p w14:paraId="5145F2B4" w14:textId="77777777" w:rsidR="0033544A" w:rsidRDefault="0033544A" w:rsidP="0033544A">
      <w:pPr>
        <w:pStyle w:val="ae"/>
      </w:pPr>
      <w:r>
        <w:lastRenderedPageBreak/>
        <w:t xml:space="preserve">Oompa Loompa </w:t>
      </w:r>
      <w:proofErr w:type="spellStart"/>
      <w:r>
        <w:t>doompety</w:t>
      </w:r>
      <w:proofErr w:type="spellEnd"/>
      <w:r>
        <w:t>-dee</w:t>
      </w:r>
    </w:p>
    <w:p w14:paraId="037CB6A4" w14:textId="77777777" w:rsidR="0033544A" w:rsidRDefault="0033544A" w:rsidP="0033544A">
      <w:pPr>
        <w:pStyle w:val="ae"/>
      </w:pPr>
      <w:proofErr w:type="spellStart"/>
      <w:r>
        <w:t>움파룸파</w:t>
      </w:r>
      <w:proofErr w:type="spellEnd"/>
      <w:r>
        <w:t xml:space="preserve"> </w:t>
      </w:r>
      <w:proofErr w:type="spellStart"/>
      <w:r>
        <w:t>둠파디디</w:t>
      </w:r>
      <w:proofErr w:type="spellEnd"/>
    </w:p>
    <w:p w14:paraId="62775D7C" w14:textId="77777777" w:rsidR="0033544A" w:rsidRDefault="0033544A" w:rsidP="0033544A">
      <w:pPr>
        <w:pStyle w:val="ae"/>
      </w:pPr>
      <w:r>
        <w:t>If you are wise, you'll listen to me</w:t>
      </w:r>
    </w:p>
    <w:p w14:paraId="184A48D3" w14:textId="77777777" w:rsidR="0033544A" w:rsidRDefault="0033544A" w:rsidP="0033544A">
      <w:pPr>
        <w:pStyle w:val="ae"/>
      </w:pPr>
      <w:r>
        <w:t>현명하다면 귀 기울여 줘</w:t>
      </w:r>
    </w:p>
    <w:p w14:paraId="74D873E8" w14:textId="77777777" w:rsidR="0033544A" w:rsidRDefault="0033544A" w:rsidP="0033544A">
      <w:pPr>
        <w:pStyle w:val="ae"/>
      </w:pPr>
      <w:r>
        <w:t xml:space="preserve">Dear </w:t>
      </w:r>
      <w:proofErr w:type="spellStart"/>
      <w:proofErr w:type="gramStart"/>
      <w:r>
        <w:t>Loompaland</w:t>
      </w:r>
      <w:proofErr w:type="spellEnd"/>
      <w:proofErr w:type="gramEnd"/>
      <w:r>
        <w:t xml:space="preserve"> is both luscious and green</w:t>
      </w:r>
    </w:p>
    <w:p w14:paraId="2EE38065" w14:textId="77777777" w:rsidR="0033544A" w:rsidRDefault="0033544A" w:rsidP="0033544A">
      <w:pPr>
        <w:pStyle w:val="ae"/>
      </w:pPr>
      <w:r>
        <w:t xml:space="preserve">내 고향 </w:t>
      </w:r>
      <w:proofErr w:type="spellStart"/>
      <w:r>
        <w:t>룸파랜드는</w:t>
      </w:r>
      <w:proofErr w:type="spellEnd"/>
      <w:r>
        <w:t xml:space="preserve"> 비옥하고 푸른 곳</w:t>
      </w:r>
    </w:p>
    <w:p w14:paraId="68C178EF" w14:textId="77777777" w:rsidR="0033544A" w:rsidRDefault="0033544A" w:rsidP="0033544A">
      <w:pPr>
        <w:pStyle w:val="ae"/>
      </w:pPr>
      <w:r>
        <w:t>But not conducive to growing the bean</w:t>
      </w:r>
    </w:p>
    <w:p w14:paraId="61494549" w14:textId="77777777" w:rsidR="0033544A" w:rsidRDefault="0033544A" w:rsidP="0033544A">
      <w:pPr>
        <w:pStyle w:val="ae"/>
      </w:pPr>
      <w:r>
        <w:t>하지만 카카오를 키우기엔 좋은 곳이 아니지</w:t>
      </w:r>
    </w:p>
    <w:p w14:paraId="52F3E0E7" w14:textId="77777777" w:rsidR="0033544A" w:rsidRDefault="0033544A" w:rsidP="0033544A">
      <w:pPr>
        <w:pStyle w:val="ae"/>
      </w:pPr>
      <w:r>
        <w:t>My job was guarding what little we'd got</w:t>
      </w:r>
    </w:p>
    <w:p w14:paraId="7107E085" w14:textId="77777777" w:rsidR="0033544A" w:rsidRDefault="0033544A" w:rsidP="0033544A">
      <w:pPr>
        <w:pStyle w:val="ae"/>
      </w:pPr>
      <w:r>
        <w:t>귀한 열매 지키는 게 내 임무였는데</w:t>
      </w:r>
    </w:p>
    <w:p w14:paraId="563D5004" w14:textId="77777777" w:rsidR="0033544A" w:rsidRDefault="0033544A" w:rsidP="0033544A">
      <w:pPr>
        <w:pStyle w:val="ae"/>
      </w:pPr>
      <w:r>
        <w:t xml:space="preserve">You came along and pinched, </w:t>
      </w:r>
      <w:proofErr w:type="gramStart"/>
      <w:r>
        <w:t>the,</w:t>
      </w:r>
      <w:proofErr w:type="gramEnd"/>
      <w:r>
        <w:t xml:space="preserve"> lot!</w:t>
      </w:r>
    </w:p>
    <w:p w14:paraId="0933937B" w14:textId="77777777" w:rsidR="0033544A" w:rsidRDefault="0033544A" w:rsidP="0033544A">
      <w:pPr>
        <w:pStyle w:val="ae"/>
      </w:pPr>
      <w:r>
        <w:t>네가 찾아와서 전부 다 가져갔지!</w:t>
      </w:r>
    </w:p>
    <w:p w14:paraId="1AAD89FC" w14:textId="77777777" w:rsidR="0033544A" w:rsidRDefault="0033544A" w:rsidP="0033544A">
      <w:pPr>
        <w:pStyle w:val="ae"/>
      </w:pPr>
      <w:r>
        <w:t>(Hey, why didn't you say something?)</w:t>
      </w:r>
    </w:p>
    <w:p w14:paraId="0E935A26" w14:textId="77777777" w:rsidR="0033544A" w:rsidRDefault="0033544A" w:rsidP="0033544A">
      <w:pPr>
        <w:pStyle w:val="ae"/>
      </w:pPr>
      <w:r>
        <w:t xml:space="preserve">(잠깐, 그럼 말하지 </w:t>
      </w:r>
      <w:proofErr w:type="spellStart"/>
      <w:r>
        <w:t>그랬어</w:t>
      </w:r>
      <w:proofErr w:type="spellEnd"/>
      <w:r>
        <w:t>?)</w:t>
      </w:r>
    </w:p>
    <w:p w14:paraId="45F60FDD" w14:textId="77777777" w:rsidR="0033544A" w:rsidRDefault="0033544A" w:rsidP="0033544A">
      <w:pPr>
        <w:pStyle w:val="ae"/>
      </w:pPr>
      <w:r>
        <w:t>(Well, perhaps I drifted off.)</w:t>
      </w:r>
    </w:p>
    <w:p w14:paraId="0BCB63A3" w14:textId="77777777" w:rsidR="0033544A" w:rsidRDefault="0033544A" w:rsidP="0033544A">
      <w:pPr>
        <w:pStyle w:val="ae"/>
      </w:pPr>
      <w:r>
        <w:t>(글쎄, 내가 잠들었나 보지.)</w:t>
      </w:r>
    </w:p>
    <w:p w14:paraId="14BA093B" w14:textId="77777777" w:rsidR="0033544A" w:rsidRDefault="0033544A" w:rsidP="0033544A">
      <w:pPr>
        <w:pStyle w:val="ae"/>
      </w:pPr>
      <w:r>
        <w:t xml:space="preserve">Oompa Loompa </w:t>
      </w:r>
      <w:proofErr w:type="spellStart"/>
      <w:r>
        <w:t>doompety</w:t>
      </w:r>
      <w:proofErr w:type="spellEnd"/>
      <w:r>
        <w:t>-day</w:t>
      </w:r>
    </w:p>
    <w:p w14:paraId="4000EBEF" w14:textId="77777777" w:rsidR="0033544A" w:rsidRDefault="0033544A" w:rsidP="0033544A">
      <w:pPr>
        <w:pStyle w:val="ae"/>
      </w:pPr>
      <w:proofErr w:type="spellStart"/>
      <w:r>
        <w:t>움파룸파</w:t>
      </w:r>
      <w:proofErr w:type="spellEnd"/>
      <w:r>
        <w:t xml:space="preserve"> </w:t>
      </w:r>
      <w:proofErr w:type="spellStart"/>
      <w:r>
        <w:t>둠파디데이</w:t>
      </w:r>
      <w:proofErr w:type="spellEnd"/>
    </w:p>
    <w:p w14:paraId="7E67FEF2" w14:textId="77777777" w:rsidR="0033544A" w:rsidRDefault="0033544A" w:rsidP="0033544A">
      <w:pPr>
        <w:pStyle w:val="ae"/>
      </w:pPr>
      <w:r>
        <w:t>When I awoke, they sent me away</w:t>
      </w:r>
    </w:p>
    <w:p w14:paraId="76AC82EC" w14:textId="77777777" w:rsidR="0033544A" w:rsidRDefault="0033544A" w:rsidP="0033544A">
      <w:pPr>
        <w:pStyle w:val="ae"/>
      </w:pPr>
      <w:r>
        <w:t>난 눈 뜨자마자 쫓겨났어</w:t>
      </w:r>
    </w:p>
    <w:p w14:paraId="53277F0F" w14:textId="77777777" w:rsidR="0033544A" w:rsidRDefault="0033544A" w:rsidP="0033544A">
      <w:pPr>
        <w:pStyle w:val="ae"/>
      </w:pPr>
      <w:r>
        <w:t>I'm disgraced, cast out in the cold</w:t>
      </w:r>
    </w:p>
    <w:p w14:paraId="2D424EDF" w14:textId="77777777" w:rsidR="0033544A" w:rsidRDefault="0033544A" w:rsidP="0033544A">
      <w:pPr>
        <w:pStyle w:val="ae"/>
      </w:pPr>
      <w:r>
        <w:t>난 망신당하고 돌아갈 수도 없게 됐지</w:t>
      </w:r>
    </w:p>
    <w:p w14:paraId="63D8947B" w14:textId="77777777" w:rsidR="0033544A" w:rsidRDefault="0033544A" w:rsidP="0033544A">
      <w:pPr>
        <w:pStyle w:val="ae"/>
      </w:pPr>
      <w:proofErr w:type="spellStart"/>
      <w:r>
        <w:t>Til</w:t>
      </w:r>
      <w:proofErr w:type="spellEnd"/>
      <w:r>
        <w:t xml:space="preserve"> I've paid my friends back a </w:t>
      </w:r>
      <w:proofErr w:type="gramStart"/>
      <w:r>
        <w:t>thousand fold</w:t>
      </w:r>
      <w:proofErr w:type="gramEnd"/>
      <w:r>
        <w:t>!</w:t>
      </w:r>
    </w:p>
    <w:p w14:paraId="06C519DD" w14:textId="77777777" w:rsidR="0033544A" w:rsidRDefault="0033544A" w:rsidP="0033544A">
      <w:pPr>
        <w:pStyle w:val="ae"/>
      </w:pPr>
      <w:r>
        <w:lastRenderedPageBreak/>
        <w:t>내 친구들에게 천 배로 갚기 전까지!</w:t>
      </w:r>
    </w:p>
    <w:p w14:paraId="527DEB55" w14:textId="77777777" w:rsidR="0033544A" w:rsidRDefault="0033544A" w:rsidP="0033544A">
      <w:pPr>
        <w:pStyle w:val="ae"/>
      </w:pPr>
      <w:r>
        <w:t xml:space="preserve">(A </w:t>
      </w:r>
      <w:proofErr w:type="gramStart"/>
      <w:r>
        <w:t>thousand fold</w:t>
      </w:r>
      <w:proofErr w:type="gramEnd"/>
      <w:r>
        <w:t xml:space="preserve">?! You </w:t>
      </w:r>
      <w:proofErr w:type="spellStart"/>
      <w:r>
        <w:t>gotta</w:t>
      </w:r>
      <w:proofErr w:type="spellEnd"/>
      <w:r>
        <w:t xml:space="preserve"> be kidding me!)</w:t>
      </w:r>
    </w:p>
    <w:p w14:paraId="43B9F09F" w14:textId="77777777" w:rsidR="0033544A" w:rsidRDefault="0033544A" w:rsidP="0033544A">
      <w:pPr>
        <w:pStyle w:val="ae"/>
      </w:pPr>
      <w:r>
        <w:t>(천 배라고?! 장난이지?!)</w:t>
      </w:r>
    </w:p>
    <w:p w14:paraId="4F50EE4F" w14:textId="77777777" w:rsidR="0033544A" w:rsidRDefault="0033544A" w:rsidP="0033544A">
      <w:pPr>
        <w:pStyle w:val="ae"/>
      </w:pPr>
      <w:r>
        <w:t xml:space="preserve">I repeat, a </w:t>
      </w:r>
      <w:proofErr w:type="gramStart"/>
      <w:r>
        <w:t>thousand fold</w:t>
      </w:r>
      <w:proofErr w:type="gramEnd"/>
      <w:r>
        <w:t>!</w:t>
      </w:r>
    </w:p>
    <w:p w14:paraId="6ED331C6" w14:textId="77777777" w:rsidR="0033544A" w:rsidRDefault="0033544A" w:rsidP="0033544A">
      <w:pPr>
        <w:pStyle w:val="ae"/>
      </w:pPr>
      <w:r>
        <w:t>다시 말해주지, 천 배로!</w:t>
      </w:r>
    </w:p>
    <w:p w14:paraId="37297A68" w14:textId="77777777" w:rsidR="0033544A" w:rsidRDefault="0033544A" w:rsidP="0033544A">
      <w:pPr>
        <w:pStyle w:val="ae"/>
      </w:pPr>
      <w:proofErr w:type="spellStart"/>
      <w:r>
        <w:t>움파룸파는</w:t>
      </w:r>
      <w:proofErr w:type="spellEnd"/>
      <w:r>
        <w:t xml:space="preserve"> 고향인 </w:t>
      </w:r>
      <w:proofErr w:type="spellStart"/>
      <w:r>
        <w:t>룸파랜드에서</w:t>
      </w:r>
      <w:proofErr w:type="spellEnd"/>
      <w:r>
        <w:t xml:space="preserve"> </w:t>
      </w:r>
      <w:proofErr w:type="spellStart"/>
      <w:r>
        <w:t>적게나마</w:t>
      </w:r>
      <w:proofErr w:type="spellEnd"/>
      <w:r>
        <w:t xml:space="preserve"> 자라는 카카오 열매 4개를 지키고 있었는데, 그가 낮잠을 자는 사이에 </w:t>
      </w:r>
      <w:proofErr w:type="spellStart"/>
      <w:r>
        <w:t>웡카가</w:t>
      </w:r>
      <w:proofErr w:type="spellEnd"/>
      <w:r>
        <w:t xml:space="preserve"> 모조리 </w:t>
      </w:r>
      <w:proofErr w:type="spellStart"/>
      <w:r>
        <w:t>따가서</w:t>
      </w:r>
      <w:proofErr w:type="spellEnd"/>
      <w:r>
        <w:t xml:space="preserve"> 그 벌로 천 배를 갚을 때까지 쫓겨났다고 한다. 이에 </w:t>
      </w:r>
      <w:proofErr w:type="spellStart"/>
      <w:r>
        <w:t>웡카는</w:t>
      </w:r>
      <w:proofErr w:type="spellEnd"/>
      <w:r>
        <w:t xml:space="preserve"> 사과하지만 </w:t>
      </w:r>
      <w:proofErr w:type="spellStart"/>
      <w:r>
        <w:t>움파룸파는</w:t>
      </w:r>
      <w:proofErr w:type="spellEnd"/>
      <w:r>
        <w:t xml:space="preserve"> </w:t>
      </w:r>
      <w:proofErr w:type="spellStart"/>
      <w:r>
        <w:t>신사답게</w:t>
      </w:r>
      <w:proofErr w:type="spellEnd"/>
      <w:r>
        <w:t xml:space="preserve"> </w:t>
      </w:r>
      <w:proofErr w:type="spellStart"/>
      <w:r>
        <w:t>협상하자며</w:t>
      </w:r>
      <w:proofErr w:type="spellEnd"/>
      <w:r>
        <w:t xml:space="preserve"> 병에서 놓아주고 프라이팬을 가져와달라고 부탁하더니... 그를 때리고 "</w:t>
      </w:r>
      <w:proofErr w:type="spellStart"/>
      <w:r>
        <w:t>움파룸파는</w:t>
      </w:r>
      <w:proofErr w:type="spellEnd"/>
      <w:r>
        <w:t xml:space="preserve"> 협상 따윈 하지 않아."</w:t>
      </w:r>
      <w:proofErr w:type="spellStart"/>
      <w:r>
        <w:t>라고</w:t>
      </w:r>
      <w:proofErr w:type="spellEnd"/>
      <w:r>
        <w:t xml:space="preserve"> 말하며 초콜릿 병을 훔쳐 도망친다.</w:t>
      </w:r>
    </w:p>
    <w:p w14:paraId="4D49BCD3" w14:textId="77777777" w:rsidR="0033544A" w:rsidRDefault="0033544A" w:rsidP="0033544A">
      <w:pPr>
        <w:pStyle w:val="ae"/>
      </w:pPr>
      <w:r>
        <w:t xml:space="preserve">10. 추방당한 </w:t>
      </w:r>
      <w:proofErr w:type="spellStart"/>
      <w:r>
        <w:t>웡카</w:t>
      </w:r>
      <w:proofErr w:type="spellEnd"/>
      <w:r>
        <w:t>[편집]</w:t>
      </w:r>
    </w:p>
    <w:p w14:paraId="20DDCAB6" w14:textId="77777777" w:rsidR="0033544A" w:rsidRDefault="0033544A" w:rsidP="0033544A">
      <w:pPr>
        <w:pStyle w:val="ae"/>
      </w:pPr>
      <w:r>
        <w:t>OST: A World of Your Own (당신만의 세상)[32]</w:t>
      </w:r>
    </w:p>
    <w:p w14:paraId="77B67CB5" w14:textId="77777777" w:rsidR="0033544A" w:rsidRDefault="0033544A" w:rsidP="0033544A">
      <w:pPr>
        <w:pStyle w:val="ae"/>
      </w:pPr>
      <w:proofErr w:type="spellStart"/>
      <w:r>
        <w:t>웡카는</w:t>
      </w:r>
      <w:proofErr w:type="spellEnd"/>
      <w:r>
        <w:t xml:space="preserve"> 초콜릿 장사로 번 돈으로 </w:t>
      </w:r>
      <w:proofErr w:type="spellStart"/>
      <w:r>
        <w:t>달콤</w:t>
      </w:r>
      <w:proofErr w:type="spellEnd"/>
      <w:r>
        <w:t xml:space="preserve"> 백화점의 가게를 일주일 동안 빌려 장사를 준비한다. 마침내 공개된 </w:t>
      </w:r>
      <w:proofErr w:type="spellStart"/>
      <w:r>
        <w:t>웡카의</w:t>
      </w:r>
      <w:proofErr w:type="spellEnd"/>
      <w:r>
        <w:t xml:space="preserve"> 가게 안은 초콜릿들로 만들어져 아름답고 멋진 곳이었고, 곧 사람들이 엄청나게 몰려든다.[33]</w:t>
      </w:r>
    </w:p>
    <w:p w14:paraId="2EDB2EBB" w14:textId="77777777" w:rsidR="0033544A" w:rsidRDefault="0033544A" w:rsidP="0033544A">
      <w:pPr>
        <w:pStyle w:val="ae"/>
      </w:pPr>
      <w:r>
        <w:t xml:space="preserve">그러나 초콜릿을 먹은 사람들이 갑자기 파란 수염이 자라고 얼굴이 </w:t>
      </w:r>
      <w:proofErr w:type="spellStart"/>
      <w:r>
        <w:t>헐크나</w:t>
      </w:r>
      <w:proofErr w:type="spellEnd"/>
      <w:r>
        <w:t xml:space="preserve"> </w:t>
      </w:r>
      <w:proofErr w:type="spellStart"/>
      <w:r>
        <w:t>슈렉처럼</w:t>
      </w:r>
      <w:proofErr w:type="spellEnd"/>
      <w:r>
        <w:t xml:space="preserve"> 녹색으로 변하자, 이상을 감지한 </w:t>
      </w:r>
      <w:proofErr w:type="spellStart"/>
      <w:r>
        <w:t>웡카는</w:t>
      </w:r>
      <w:proofErr w:type="spellEnd"/>
      <w:r>
        <w:t xml:space="preserve"> </w:t>
      </w:r>
      <w:proofErr w:type="spellStart"/>
      <w:r>
        <w:t>남초롱꽃</w:t>
      </w:r>
      <w:proofErr w:type="spellEnd"/>
      <w:r>
        <w:t xml:space="preserve"> 모양 초콜릿을 한 입 먹더니 자신이 넣지도 않았던 독한 발모제인 '</w:t>
      </w:r>
      <w:proofErr w:type="spellStart"/>
      <w:r>
        <w:t>설인의</w:t>
      </w:r>
      <w:proofErr w:type="spellEnd"/>
      <w:r>
        <w:t xml:space="preserve"> 땀'이 들어간 것을 알게 된다. 이에 </w:t>
      </w:r>
      <w:proofErr w:type="spellStart"/>
      <w:r>
        <w:t>웡카는</w:t>
      </w:r>
      <w:proofErr w:type="spellEnd"/>
      <w:r>
        <w:t xml:space="preserve"> 사람들이 초콜릿을 먹는 걸 막기 위해 독이 들어갔다고 소리치지만, 오히려 독이라는 발언이 방아쇠가 되어 분노한 손님들에 의해 가게가 완전히 </w:t>
      </w:r>
      <w:proofErr w:type="spellStart"/>
      <w:r>
        <w:t>박살나고</w:t>
      </w:r>
      <w:proofErr w:type="spellEnd"/>
      <w:r>
        <w:t xml:space="preserve"> 만다. 그리고 건너편에서는 백화점 삼사장이 사악한 미소를 지으며 이를 바라보고 있었다.[34]</w:t>
      </w:r>
    </w:p>
    <w:p w14:paraId="299C82E4" w14:textId="77777777" w:rsidR="0033544A" w:rsidRDefault="0033544A" w:rsidP="0033544A">
      <w:pPr>
        <w:pStyle w:val="ae"/>
      </w:pPr>
      <w:r>
        <w:t>OST: Sorry, Noodle (미안해, 누들)</w:t>
      </w:r>
    </w:p>
    <w:p w14:paraId="74563F30" w14:textId="77777777" w:rsidR="0033544A" w:rsidRDefault="0033544A" w:rsidP="0033544A">
      <w:pPr>
        <w:pStyle w:val="ae"/>
      </w:pPr>
      <w:r>
        <w:t xml:space="preserve">그날 밤, 망한 가게에 주저앉아 </w:t>
      </w:r>
      <w:proofErr w:type="spellStart"/>
      <w:r>
        <w:t>망연자실해하던</w:t>
      </w:r>
      <w:proofErr w:type="spellEnd"/>
      <w:r>
        <w:t xml:space="preserve"> </w:t>
      </w:r>
      <w:proofErr w:type="spellStart"/>
      <w:r>
        <w:t>웡카에게</w:t>
      </w:r>
      <w:proofErr w:type="spellEnd"/>
      <w:r>
        <w:t xml:space="preserve"> 혼자 있을 시간을 주자는 의미로 동료들이 자리를 비우자 삼사장이 찾아온다. </w:t>
      </w:r>
      <w:proofErr w:type="spellStart"/>
      <w:r>
        <w:t>웡카는</w:t>
      </w:r>
      <w:proofErr w:type="spellEnd"/>
      <w:r>
        <w:t xml:space="preserve"> 당신들이 꾸민 짓이냐고 추궁하고, </w:t>
      </w:r>
      <w:proofErr w:type="spellStart"/>
      <w:r>
        <w:t>슬러그워스는</w:t>
      </w:r>
      <w:proofErr w:type="spellEnd"/>
      <w:r>
        <w:t xml:space="preserve"> 첫 정식 장사가 망해 유감이라며 발뺌함과 동시에 "네가 이 도시를 떠나고, 두 번 다시 초콜릿을 만들지 않는다면 네 친구들을 세탁소에서 </w:t>
      </w:r>
      <w:proofErr w:type="spellStart"/>
      <w:r>
        <w:t>풀어줄게</w:t>
      </w:r>
      <w:proofErr w:type="spellEnd"/>
      <w:r>
        <w:t>."</w:t>
      </w:r>
      <w:proofErr w:type="spellStart"/>
      <w:r>
        <w:t>라고</w:t>
      </w:r>
      <w:proofErr w:type="spellEnd"/>
      <w:r>
        <w:t xml:space="preserve"> 제안한다. 결국 </w:t>
      </w:r>
      <w:proofErr w:type="spellStart"/>
      <w:r>
        <w:t>웡카는</w:t>
      </w:r>
      <w:proofErr w:type="spellEnd"/>
      <w:r>
        <w:t xml:space="preserve"> 동료들을 위해 이들의 조건을 수락하고[35] 삼사장이 예약한 </w:t>
      </w:r>
      <w:proofErr w:type="spellStart"/>
      <w:r>
        <w:t>북극행</w:t>
      </w:r>
      <w:proofErr w:type="spellEnd"/>
      <w:r>
        <w:t xml:space="preserve"> 배를 타고 떠난다.[36]</w:t>
      </w:r>
    </w:p>
    <w:p w14:paraId="2BC316E4" w14:textId="77777777" w:rsidR="0033544A" w:rsidRDefault="0033544A" w:rsidP="0033544A">
      <w:pPr>
        <w:pStyle w:val="ae"/>
      </w:pPr>
      <w:r>
        <w:t xml:space="preserve">절망하고 있는 </w:t>
      </w:r>
      <w:proofErr w:type="spellStart"/>
      <w:r>
        <w:t>웡카</w:t>
      </w:r>
      <w:proofErr w:type="spellEnd"/>
      <w:r>
        <w:t xml:space="preserve"> 앞에 나타난 </w:t>
      </w:r>
      <w:proofErr w:type="spellStart"/>
      <w:r>
        <w:t>움파룸파</w:t>
      </w:r>
      <w:proofErr w:type="spellEnd"/>
      <w:r>
        <w:t xml:space="preserve">. 그는 </w:t>
      </w:r>
      <w:proofErr w:type="spellStart"/>
      <w:r>
        <w:t>웡카를</w:t>
      </w:r>
      <w:proofErr w:type="spellEnd"/>
      <w:r>
        <w:t xml:space="preserve"> </w:t>
      </w:r>
      <w:proofErr w:type="spellStart"/>
      <w:r>
        <w:t>약올리듯</w:t>
      </w:r>
      <w:proofErr w:type="spellEnd"/>
      <w:r>
        <w:t xml:space="preserve"> 프리미엄 이코노미는 안 탄다며 조롱하더니 가방을 침대로 변형시켜 안대를 끼고 편하게 눕는다. 그리고 그와 대화하던 중 </w:t>
      </w:r>
      <w:proofErr w:type="spellStart"/>
      <w:r>
        <w:t>웡카는</w:t>
      </w:r>
      <w:proofErr w:type="spellEnd"/>
      <w:r>
        <w:t xml:space="preserve"> 누들의 목걸이에 걸린 반지와 </w:t>
      </w:r>
      <w:proofErr w:type="spellStart"/>
      <w:r>
        <w:t>슬러그워스의</w:t>
      </w:r>
      <w:proofErr w:type="spellEnd"/>
      <w:r>
        <w:t xml:space="preserve"> 반지가 같은 디자인이라는 사실을 깨닫고, 초콜릿 카르텔이 약속을 </w:t>
      </w:r>
      <w:r>
        <w:lastRenderedPageBreak/>
        <w:t xml:space="preserve">지키지 않을 것임을 직감해 다시 배를 돌리려고 조타실로 올라갔지만 그곳에는 선장 대신 다이너마이트가 있었다. 애초에 초콜릿 카르텔은 자신들의 위치를 위협했던 </w:t>
      </w:r>
      <w:proofErr w:type="spellStart"/>
      <w:r>
        <w:t>웡카를</w:t>
      </w:r>
      <w:proofErr w:type="spellEnd"/>
      <w:r>
        <w:t xml:space="preserve"> 살려놓을 생각이 전혀 없었던 것. 바다로 뛰어들어[37] 겨우 폭탄을 피한 </w:t>
      </w:r>
      <w:proofErr w:type="spellStart"/>
      <w:r>
        <w:t>웡카는</w:t>
      </w:r>
      <w:proofErr w:type="spellEnd"/>
      <w:r>
        <w:t xml:space="preserve"> 무려 6km를 수영해 다시 도시로 돌아간다.[38] 그리고 배가 폭파되는 모습을 멀리서 구경하던 서장은 카르텔로부터 초콜릿을 받는데, 워낙 크고 아름다운 양이라 서장의 차를 반쯤 찌그러뜨린다(...).</w:t>
      </w:r>
    </w:p>
    <w:p w14:paraId="7651E571" w14:textId="77777777" w:rsidR="0033544A" w:rsidRDefault="0033544A" w:rsidP="0033544A">
      <w:pPr>
        <w:pStyle w:val="ae"/>
      </w:pPr>
      <w:r>
        <w:t>11. 초콜릿 탈취 작전[편집]</w:t>
      </w:r>
    </w:p>
    <w:p w14:paraId="3EDC1E3B" w14:textId="77777777" w:rsidR="0033544A" w:rsidRDefault="0033544A" w:rsidP="0033544A">
      <w:pPr>
        <w:pStyle w:val="ae"/>
      </w:pPr>
      <w:r>
        <w:t xml:space="preserve">다음 날 아침, </w:t>
      </w:r>
      <w:proofErr w:type="spellStart"/>
      <w:r>
        <w:t>스크러빗</w:t>
      </w:r>
      <w:proofErr w:type="spellEnd"/>
      <w:r>
        <w:t xml:space="preserve"> 부인은 세탁소 직원들을 불러모아 초콜릿 카르텔에게 받은 돈다발을 보여주며 직원들을 해방시켜 준다.[39] 그렇게 다른 사람들은 모두 자유를 얻었지만 누들만은 </w:t>
      </w:r>
      <w:proofErr w:type="spellStart"/>
      <w:r>
        <w:t>슬러그워스가</w:t>
      </w:r>
      <w:proofErr w:type="spellEnd"/>
      <w:r>
        <w:t xml:space="preserve"> 특별히 부탁했다며 영원히 세탁소에서 일해야 한다고 풀어주지 않으려 한다. 이에 누들은 자신들이 한 짓과 </w:t>
      </w:r>
      <w:proofErr w:type="spellStart"/>
      <w:r>
        <w:t>블리처가</w:t>
      </w:r>
      <w:proofErr w:type="spellEnd"/>
      <w:r>
        <w:t xml:space="preserve"> 귀족이 아니라는 진실을 말하나 되려 </w:t>
      </w:r>
      <w:proofErr w:type="spellStart"/>
      <w:r>
        <w:t>열받은</w:t>
      </w:r>
      <w:proofErr w:type="spellEnd"/>
      <w:r>
        <w:t xml:space="preserve"> </w:t>
      </w:r>
      <w:proofErr w:type="spellStart"/>
      <w:r>
        <w:t>스크러빗</w:t>
      </w:r>
      <w:proofErr w:type="spellEnd"/>
      <w:r>
        <w:t xml:space="preserve"> 부인에 의해 다시 갇히지만 곧 </w:t>
      </w:r>
      <w:proofErr w:type="spellStart"/>
      <w:r>
        <w:t>웡카와</w:t>
      </w:r>
      <w:proofErr w:type="spellEnd"/>
      <w:r>
        <w:t xml:space="preserve"> 세탁소 동료들이 찾아오고, </w:t>
      </w:r>
      <w:proofErr w:type="spellStart"/>
      <w:r>
        <w:t>웡카는</w:t>
      </w:r>
      <w:proofErr w:type="spellEnd"/>
      <w:r>
        <w:t xml:space="preserve"> 누들을 구출한 후 동료들을 모두 모아 비밀 금고의 장부를 훔치려는 계획을 세운다.</w:t>
      </w:r>
    </w:p>
    <w:p w14:paraId="1D8092C8" w14:textId="77777777" w:rsidR="0033544A" w:rsidRDefault="0033544A" w:rsidP="0033544A">
      <w:pPr>
        <w:pStyle w:val="ae"/>
      </w:pPr>
      <w:r>
        <w:t>OST: 500 Monks, 1 Giraffe (수도사 500명과 기린 한 마리)</w:t>
      </w:r>
    </w:p>
    <w:p w14:paraId="688BB1DC" w14:textId="77777777" w:rsidR="0033544A" w:rsidRDefault="0033544A" w:rsidP="0033544A">
      <w:pPr>
        <w:pStyle w:val="ae"/>
      </w:pPr>
      <w:r>
        <w:t xml:space="preserve">바질에게 '화려한 밤 산책' 초콜릿을 먹여 한 번 더 잠재우고, 기린 </w:t>
      </w:r>
      <w:proofErr w:type="spellStart"/>
      <w:r>
        <w:t>아비게일을</w:t>
      </w:r>
      <w:proofErr w:type="spellEnd"/>
      <w:r>
        <w:t xml:space="preserve"> 성당으로 데려와 </w:t>
      </w:r>
      <w:proofErr w:type="spellStart"/>
      <w:r>
        <w:t>줄리어스</w:t>
      </w:r>
      <w:proofErr w:type="spellEnd"/>
      <w:r>
        <w:t xml:space="preserve"> 신부를 내쫓은 뒤[40] 금고로 잠입한 </w:t>
      </w:r>
      <w:proofErr w:type="spellStart"/>
      <w:r>
        <w:t>웡카와</w:t>
      </w:r>
      <w:proofErr w:type="spellEnd"/>
      <w:r>
        <w:t xml:space="preserve"> 누들은 한 번 더 화려한 밤 외출 초콜릿으로 초콜릿 카르텔 지하 본부 경비원을 잠들게 한 후[41] 바로 금고로 진입해 장부를 발견하지만[42] 기다리고 있었던 삼사장에 의해 발각된다. 이때 </w:t>
      </w:r>
      <w:proofErr w:type="spellStart"/>
      <w:r>
        <w:t>웡카와</w:t>
      </w:r>
      <w:proofErr w:type="spellEnd"/>
      <w:r>
        <w:t xml:space="preserve"> </w:t>
      </w:r>
      <w:proofErr w:type="spellStart"/>
      <w:r>
        <w:t>슬러그워스의</w:t>
      </w:r>
      <w:proofErr w:type="spellEnd"/>
      <w:r>
        <w:t xml:space="preserve"> 대화로 진상이 드러나는데, 사실 누들은 </w:t>
      </w:r>
      <w:proofErr w:type="spellStart"/>
      <w:r>
        <w:t>슬러그워스의</w:t>
      </w:r>
      <w:proofErr w:type="spellEnd"/>
      <w:r>
        <w:t xml:space="preserve"> 조카였다. </w:t>
      </w:r>
      <w:proofErr w:type="spellStart"/>
      <w:r>
        <w:t>슬러그워스는</w:t>
      </w:r>
      <w:proofErr w:type="spellEnd"/>
      <w:r>
        <w:t xml:space="preserve"> 재산을 독차지하기 위해 남동생이자 누들의 아버지를 죽였으며,[43] 누들의 어머니는 </w:t>
      </w:r>
      <w:proofErr w:type="spellStart"/>
      <w:r>
        <w:t>슬러그워스에게</w:t>
      </w:r>
      <w:proofErr w:type="spellEnd"/>
      <w:r>
        <w:t xml:space="preserve"> 갓 태어난 누들을 맡겼으나 오히려 세탁소에 버려진 것이었다. 그리고 </w:t>
      </w:r>
      <w:proofErr w:type="spellStart"/>
      <w:r>
        <w:t>스크러빗</w:t>
      </w:r>
      <w:proofErr w:type="spellEnd"/>
      <w:r>
        <w:t xml:space="preserve"> 부인이 목걸이 반지의 이니셜인 Z[44]</w:t>
      </w:r>
      <w:proofErr w:type="spellStart"/>
      <w:r>
        <w:t>를</w:t>
      </w:r>
      <w:proofErr w:type="spellEnd"/>
      <w:r>
        <w:t xml:space="preserve"> N</w:t>
      </w:r>
      <w:proofErr w:type="spellStart"/>
      <w:r>
        <w:t>으로</w:t>
      </w:r>
      <w:proofErr w:type="spellEnd"/>
      <w:r>
        <w:t xml:space="preserve"> 읽어 지금의 누들(Noodle)이 된 것.</w:t>
      </w:r>
    </w:p>
    <w:p w14:paraId="52332F65" w14:textId="77777777" w:rsidR="0033544A" w:rsidRDefault="0033544A" w:rsidP="0033544A">
      <w:pPr>
        <w:pStyle w:val="ae"/>
      </w:pPr>
      <w:r>
        <w:t>OST: Death by Chocolate (초콜릿에 빠져 죽다), Oompa Loompa to the Rescue (</w:t>
      </w:r>
      <w:proofErr w:type="spellStart"/>
      <w:r>
        <w:t>움파룸파의</w:t>
      </w:r>
      <w:proofErr w:type="spellEnd"/>
      <w:r>
        <w:t xml:space="preserve"> 구출 작전)</w:t>
      </w:r>
    </w:p>
    <w:p w14:paraId="10AE13CE" w14:textId="77777777" w:rsidR="0033544A" w:rsidRDefault="0033544A" w:rsidP="0033544A">
      <w:pPr>
        <w:pStyle w:val="ae"/>
      </w:pPr>
      <w:r>
        <w:t xml:space="preserve">결국 </w:t>
      </w:r>
      <w:proofErr w:type="spellStart"/>
      <w:r>
        <w:t>웡카와</w:t>
      </w:r>
      <w:proofErr w:type="spellEnd"/>
      <w:r>
        <w:t xml:space="preserve"> 누들은 삼사장의 초콜릿 원액 탱크에 갇혀 죽을 위기에 처한다. </w:t>
      </w:r>
      <w:proofErr w:type="spellStart"/>
      <w:r>
        <w:t>웡카는</w:t>
      </w:r>
      <w:proofErr w:type="spellEnd"/>
      <w:r>
        <w:t xml:space="preserve"> 죽기 전 마지막으로 </w:t>
      </w:r>
      <w:proofErr w:type="spellStart"/>
      <w:r>
        <w:t>움파룸파에게</w:t>
      </w:r>
      <w:proofErr w:type="spellEnd"/>
      <w:r>
        <w:t xml:space="preserve"> 갚을 초콜릿 한 병을 전해달라고 하지만, 문이 닫힌 후 삼사장은 그 초콜릿을 다 먹어버린다.[45] 그렇게 둘은 초콜릿에 가라앉아 익사할 위기에 처한 줄 알았으나...</w:t>
      </w:r>
    </w:p>
    <w:p w14:paraId="013A7EB6" w14:textId="77777777" w:rsidR="0033544A" w:rsidRDefault="0033544A" w:rsidP="0033544A">
      <w:pPr>
        <w:pStyle w:val="ae"/>
      </w:pPr>
      <w:r>
        <w:t xml:space="preserve">You have made a very grave error, gentlemen. Steal from an Oompa Loompa, we take back, a </w:t>
      </w:r>
      <w:proofErr w:type="gramStart"/>
      <w:r>
        <w:t>thousand fold</w:t>
      </w:r>
      <w:proofErr w:type="gramEnd"/>
      <w:r>
        <w:t>.[46]</w:t>
      </w:r>
    </w:p>
    <w:p w14:paraId="3C1BBA6C" w14:textId="77777777" w:rsidR="0033544A" w:rsidRDefault="0033544A" w:rsidP="0033544A">
      <w:pPr>
        <w:pStyle w:val="ae"/>
      </w:pPr>
      <w:r>
        <w:t xml:space="preserve">너희들은 아주 중대한 실수를 저지른 거야. </w:t>
      </w:r>
      <w:proofErr w:type="spellStart"/>
      <w:r>
        <w:t>움파룸파에게서</w:t>
      </w:r>
      <w:proofErr w:type="spellEnd"/>
      <w:r>
        <w:t xml:space="preserve"> 물건을 훔치면, 우린 천 배로 돌려받거든!</w:t>
      </w:r>
    </w:p>
    <w:p w14:paraId="0ECBA4D2" w14:textId="77777777" w:rsidR="0033544A" w:rsidRDefault="0033544A" w:rsidP="0033544A">
      <w:pPr>
        <w:pStyle w:val="ae"/>
      </w:pPr>
      <w:proofErr w:type="spellStart"/>
      <w:r>
        <w:lastRenderedPageBreak/>
        <w:t>움파룸파</w:t>
      </w:r>
      <w:proofErr w:type="spellEnd"/>
    </w:p>
    <w:p w14:paraId="357EB43A" w14:textId="77777777" w:rsidR="0033544A" w:rsidRDefault="0033544A" w:rsidP="0033544A">
      <w:pPr>
        <w:pStyle w:val="ae"/>
      </w:pPr>
      <w:proofErr w:type="spellStart"/>
      <w:r>
        <w:t>움파룸파가</w:t>
      </w:r>
      <w:proofErr w:type="spellEnd"/>
      <w:r>
        <w:t xml:space="preserve"> 자기한테 줘야 할 초콜릿을 훔쳐먹은 삼사장에 대한 복수로 다 먹고 버린 초콜릿 병을 던져서 </w:t>
      </w:r>
      <w:proofErr w:type="spellStart"/>
      <w:r>
        <w:t>줄리어스</w:t>
      </w:r>
      <w:proofErr w:type="spellEnd"/>
      <w:r>
        <w:t xml:space="preserve"> 신부의 머리를 맞혀 </w:t>
      </w:r>
      <w:proofErr w:type="spellStart"/>
      <w:r>
        <w:t>기절시킨</w:t>
      </w:r>
      <w:proofErr w:type="spellEnd"/>
      <w:r>
        <w:t xml:space="preserve"> 뒤 지하로 내려와 탱크에 차오르던 초콜릿을 배수구를 열어 방출해 둘은 간신히 목숨을 구한다.[47] 그리고 눈엣가시였던 </w:t>
      </w:r>
      <w:proofErr w:type="spellStart"/>
      <w:r>
        <w:t>웡카를</w:t>
      </w:r>
      <w:proofErr w:type="spellEnd"/>
      <w:r>
        <w:t xml:space="preserve"> 완전히 제거했다는 확신에 마침 경찰차를 타고 찾아온 경찰서장[48]과 </w:t>
      </w:r>
      <w:proofErr w:type="spellStart"/>
      <w:r>
        <w:t>친목질하며</w:t>
      </w:r>
      <w:proofErr w:type="spellEnd"/>
      <w:r>
        <w:t xml:space="preserve"> 유유히 현장을 뜨려는 삼사장의 뒤로 나온 그들은 장부를 </w:t>
      </w:r>
      <w:proofErr w:type="spellStart"/>
      <w:r>
        <w:t>애퍼블에게</w:t>
      </w:r>
      <w:proofErr w:type="spellEnd"/>
      <w:r>
        <w:t xml:space="preserve"> 건넨다.[49]</w:t>
      </w:r>
    </w:p>
    <w:p w14:paraId="58D4E7CA" w14:textId="77777777" w:rsidR="0033544A" w:rsidRDefault="0033544A" w:rsidP="0033544A">
      <w:pPr>
        <w:pStyle w:val="ae"/>
      </w:pPr>
      <w:r>
        <w:t>OST: Noodle gives Affable the Ledger, Chocolate Fountain (초콜릿 분수대)</w:t>
      </w:r>
    </w:p>
    <w:p w14:paraId="7ACD1E99" w14:textId="77777777" w:rsidR="0033544A" w:rsidRDefault="0033544A" w:rsidP="0033544A">
      <w:pPr>
        <w:pStyle w:val="ae"/>
      </w:pPr>
      <w:r>
        <w:t xml:space="preserve">한편 카르텔 삼사장은 비밀 장부가 </w:t>
      </w:r>
      <w:proofErr w:type="spellStart"/>
      <w:r>
        <w:t>애퍼블에게</w:t>
      </w:r>
      <w:proofErr w:type="spellEnd"/>
      <w:r>
        <w:t xml:space="preserve"> 넘겨지고 자신들이 매수한 경찰서장도 체포되는 것을 보며 일이 잘못되어 가는 것을 깨닫고 삼십육계 줄행랑을 </w:t>
      </w:r>
      <w:proofErr w:type="spellStart"/>
      <w:r>
        <w:t>치려다</w:t>
      </w:r>
      <w:proofErr w:type="spellEnd"/>
      <w:r>
        <w:t xml:space="preserve"> 자기들이 </w:t>
      </w:r>
      <w:proofErr w:type="spellStart"/>
      <w:r>
        <w:t>먹어치운</w:t>
      </w:r>
      <w:proofErr w:type="spellEnd"/>
      <w:r>
        <w:t xml:space="preserve"> 초콜릿의 효과로 몸이 둥 뜨기 시작했고, 하늘로 날아가지 않기 위해 겨우겨우 얼어붙은 광장 분수대를 붙잡는다.[50] 그 와중에도 </w:t>
      </w:r>
      <w:proofErr w:type="spellStart"/>
      <w:r>
        <w:t>슬러그워스는</w:t>
      </w:r>
      <w:proofErr w:type="spellEnd"/>
      <w:r>
        <w:t xml:space="preserve"> 변호사 고용하고 </w:t>
      </w:r>
      <w:proofErr w:type="spellStart"/>
      <w:r>
        <w:t>판사랑</w:t>
      </w:r>
      <w:proofErr w:type="spellEnd"/>
      <w:r>
        <w:t xml:space="preserve"> 배심원단도 싹 다 매수해서 무죄 판결을 받아내겠다고 뻐기다가, 자금원인 대량의 초콜릿 원액이 </w:t>
      </w:r>
      <w:proofErr w:type="spellStart"/>
      <w:r>
        <w:t>웡카의</w:t>
      </w:r>
      <w:proofErr w:type="spellEnd"/>
      <w:r>
        <w:t xml:space="preserve"> 세탁소 동료들에 의해 얼어붙은 분수대의 얼음을 깨뜨리고 뿜어지자 손을 놓치고 그대로 멀리 날아가 버린다.[51]</w:t>
      </w:r>
    </w:p>
    <w:p w14:paraId="2A1BDB34" w14:textId="77777777" w:rsidR="0033544A" w:rsidRDefault="0033544A" w:rsidP="0033544A">
      <w:pPr>
        <w:pStyle w:val="ae"/>
      </w:pPr>
      <w:r>
        <w:t>12. 새로운 시작[편집]</w:t>
      </w:r>
    </w:p>
    <w:p w14:paraId="09B52AE4" w14:textId="77777777" w:rsidR="0033544A" w:rsidRDefault="0033544A" w:rsidP="0033544A">
      <w:pPr>
        <w:pStyle w:val="ae"/>
      </w:pPr>
      <w:r>
        <w:t>OST: Mamma's Secret (엄마의 비밀)</w:t>
      </w:r>
    </w:p>
    <w:p w14:paraId="063B2DDF" w14:textId="77777777" w:rsidR="0033544A" w:rsidRDefault="0033544A" w:rsidP="0033544A">
      <w:pPr>
        <w:pStyle w:val="ae"/>
      </w:pPr>
      <w:r>
        <w:t xml:space="preserve">모두가 초콜릿 원액을 즐기고 있을 때 </w:t>
      </w:r>
      <w:proofErr w:type="spellStart"/>
      <w:r>
        <w:t>웡카는</w:t>
      </w:r>
      <w:proofErr w:type="spellEnd"/>
      <w:r>
        <w:t xml:space="preserve"> 어머니의 유품인 초콜릿을 꺼내고, 그 속에 있는 어머니의 메시지인 "비밀은 </w:t>
      </w:r>
      <w:proofErr w:type="spellStart"/>
      <w:r>
        <w:t>이거야</w:t>
      </w:r>
      <w:proofErr w:type="spellEnd"/>
      <w:r>
        <w:t xml:space="preserve">. 중요한 건 초콜릿이 아니라, 그것을 함께 나누는 </w:t>
      </w:r>
      <w:proofErr w:type="spellStart"/>
      <w:r>
        <w:t>사람들이란다</w:t>
      </w:r>
      <w:proofErr w:type="spellEnd"/>
      <w:r>
        <w:t>."(It’s not the chocolate that matters, it’s the people you share it with</w:t>
      </w:r>
      <w:proofErr w:type="gramStart"/>
      <w:r>
        <w:t>.)[</w:t>
      </w:r>
      <w:proofErr w:type="gramEnd"/>
      <w:r>
        <w:t>52]</w:t>
      </w:r>
      <w:proofErr w:type="spellStart"/>
      <w:r>
        <w:t>를</w:t>
      </w:r>
      <w:proofErr w:type="spellEnd"/>
      <w:r>
        <w:t xml:space="preserve"> 읽고 사람들 사이에 나타난 어머니의 환영과 손키스를 주고받으며 약속이 이루어졌음을 확인한다. </w:t>
      </w:r>
      <w:proofErr w:type="spellStart"/>
      <w:r>
        <w:t>웡카는</w:t>
      </w:r>
      <w:proofErr w:type="spellEnd"/>
      <w:r>
        <w:t xml:space="preserve"> 동료들과 어머니의 초콜릿을 나눠먹고[53], 누들은 어머니의 품으로 돌아가며 </w:t>
      </w:r>
      <w:proofErr w:type="spellStart"/>
      <w:r>
        <w:t>웡카와</w:t>
      </w:r>
      <w:proofErr w:type="spellEnd"/>
      <w:r>
        <w:t xml:space="preserve"> 이별한다.[54] 누들의 어머니는 도서관에서 숙식하며 근무하고 있었다. 기린 젖을 짤 당시 누들이 </w:t>
      </w:r>
      <w:proofErr w:type="spellStart"/>
      <w:r>
        <w:t>웡카에게</w:t>
      </w:r>
      <w:proofErr w:type="spellEnd"/>
      <w:r>
        <w:t xml:space="preserve"> 털어놓았던, 책이 가득한 집에서 사는 어머니와 재회하는 꿈이 그대로 이루어진 것.</w:t>
      </w:r>
    </w:p>
    <w:p w14:paraId="275B6A9A" w14:textId="77777777" w:rsidR="0033544A" w:rsidRDefault="0033544A" w:rsidP="0033544A">
      <w:pPr>
        <w:pStyle w:val="ae"/>
      </w:pPr>
      <w:r>
        <w:t>OST: Pure Imagination (완벽한 상상)[55]</w:t>
      </w:r>
    </w:p>
    <w:p w14:paraId="79155E53" w14:textId="77777777" w:rsidR="0033544A" w:rsidRDefault="0033544A" w:rsidP="0033544A">
      <w:pPr>
        <w:pStyle w:val="ae"/>
      </w:pPr>
      <w:r>
        <w:t xml:space="preserve">이후 </w:t>
      </w:r>
      <w:proofErr w:type="spellStart"/>
      <w:r>
        <w:t>웡카는</w:t>
      </w:r>
      <w:proofErr w:type="spellEnd"/>
      <w:r>
        <w:t xml:space="preserve"> </w:t>
      </w:r>
      <w:proofErr w:type="spellStart"/>
      <w:r>
        <w:t>움파룸파에게</w:t>
      </w:r>
      <w:proofErr w:type="spellEnd"/>
      <w:r>
        <w:t xml:space="preserve"> 마지막으로 빚진 초콜릿을 </w:t>
      </w:r>
      <w:proofErr w:type="spellStart"/>
      <w:r>
        <w:t>건네준</w:t>
      </w:r>
      <w:proofErr w:type="spellEnd"/>
      <w:r>
        <w:t xml:space="preserve"> 뒤 시식부서 자리를 권하며 동업을 제안하고, 버려진 성을 매입해[56] 초콜릿 공장을 세운다. </w:t>
      </w:r>
      <w:proofErr w:type="spellStart"/>
      <w:r>
        <w:t>웡카가</w:t>
      </w:r>
      <w:proofErr w:type="spellEnd"/>
      <w:r>
        <w:t xml:space="preserve"> 노래를 부르며 성이 아름답게 개조된 공장으로 변하고,[57] </w:t>
      </w:r>
      <w:proofErr w:type="spellStart"/>
      <w:r>
        <w:t>움파룸파는</w:t>
      </w:r>
      <w:proofErr w:type="spellEnd"/>
      <w:r>
        <w:t xml:space="preserve"> </w:t>
      </w:r>
      <w:proofErr w:type="spellStart"/>
      <w:r>
        <w:t>웡카가</w:t>
      </w:r>
      <w:proofErr w:type="spellEnd"/>
      <w:r>
        <w:t xml:space="preserve"> 건넨 무지개색 초콜릿을 먹고 악수를 건네면서 계약을 받아들인다. 공장에 올려진 간판에 불이 들어오는 것으로 엔딩 타이틀이 나오며 영화는 막을 내린다.</w:t>
      </w:r>
    </w:p>
    <w:p w14:paraId="43D081D3" w14:textId="77777777" w:rsidR="0033544A" w:rsidRDefault="0033544A" w:rsidP="0033544A">
      <w:pPr>
        <w:pStyle w:val="ae"/>
      </w:pPr>
      <w:r>
        <w:t>13. 쿠키 영상[편집]</w:t>
      </w:r>
    </w:p>
    <w:p w14:paraId="3111563E" w14:textId="77777777" w:rsidR="0033544A" w:rsidRDefault="0033544A" w:rsidP="0033544A">
      <w:pPr>
        <w:pStyle w:val="ae"/>
      </w:pPr>
      <w:r>
        <w:lastRenderedPageBreak/>
        <w:t>OST: Oompa Loompa (Reprise)</w:t>
      </w:r>
    </w:p>
    <w:p w14:paraId="01265328" w14:textId="77777777" w:rsidR="0033544A" w:rsidRDefault="0033544A" w:rsidP="0033544A">
      <w:pPr>
        <w:pStyle w:val="ae"/>
      </w:pPr>
      <w:r>
        <w:t xml:space="preserve">엔딩 </w:t>
      </w:r>
      <w:proofErr w:type="spellStart"/>
      <w:r>
        <w:t>크레딧이</w:t>
      </w:r>
      <w:proofErr w:type="spellEnd"/>
      <w:r>
        <w:t xml:space="preserve"> 올라가기 시작하자 </w:t>
      </w:r>
      <w:proofErr w:type="spellStart"/>
      <w:r>
        <w:t>움파룸파가</w:t>
      </w:r>
      <w:proofErr w:type="spellEnd"/>
      <w:r>
        <w:t xml:space="preserve"> 등장해 관객들에게 아직 안 끝났으니까 앉으라며 후일담을 녹화한 영사기를 틀어 준다. </w:t>
      </w:r>
      <w:proofErr w:type="spellStart"/>
      <w:r>
        <w:t>크런치와</w:t>
      </w:r>
      <w:proofErr w:type="spellEnd"/>
      <w:r>
        <w:t xml:space="preserve"> 벤츠는 가족과 친구들의 품으로 돌아가고, </w:t>
      </w:r>
      <w:proofErr w:type="spellStart"/>
      <w:r>
        <w:t>벨은</w:t>
      </w:r>
      <w:proofErr w:type="spellEnd"/>
      <w:r>
        <w:t xml:space="preserve"> 다시 전화 교환원으로 복직했으며 래리는 재기에 성공함과 동시에 </w:t>
      </w:r>
      <w:proofErr w:type="spellStart"/>
      <w:r>
        <w:t>전처와도</w:t>
      </w:r>
      <w:proofErr w:type="spellEnd"/>
      <w:r>
        <w:t xml:space="preserve"> 재결합하는 데 성공했다고 한다. 그의 개그에 크게 웃으며 받아줬다고.</w:t>
      </w:r>
    </w:p>
    <w:p w14:paraId="3650D5B6" w14:textId="77777777" w:rsidR="0033544A" w:rsidRDefault="0033544A" w:rsidP="0033544A">
      <w:pPr>
        <w:pStyle w:val="ae"/>
      </w:pPr>
      <w:r>
        <w:t xml:space="preserve">한편 초콜릿 카르텔로부터 받은 돈을 어디에 쓸 것인지 고민하던 </w:t>
      </w:r>
      <w:proofErr w:type="spellStart"/>
      <w:r>
        <w:t>스크러빗</w:t>
      </w:r>
      <w:proofErr w:type="spellEnd"/>
      <w:r>
        <w:t xml:space="preserve"> 부인에게 </w:t>
      </w:r>
      <w:proofErr w:type="spellStart"/>
      <w:r>
        <w:t>블리처가</w:t>
      </w:r>
      <w:proofErr w:type="spellEnd"/>
      <w:r>
        <w:t xml:space="preserve"> 황급히 달려와서 경찰들이 찾아왔음을 알리자 둘은 여관의 문을 닫고 시간을 끌면서 </w:t>
      </w:r>
      <w:proofErr w:type="spellStart"/>
      <w:r>
        <w:t>웡카의</w:t>
      </w:r>
      <w:proofErr w:type="spellEnd"/>
      <w:r>
        <w:t xml:space="preserve"> 초콜릿에 넣었던 '</w:t>
      </w:r>
      <w:proofErr w:type="spellStart"/>
      <w:r>
        <w:t>설인의</w:t>
      </w:r>
      <w:proofErr w:type="spellEnd"/>
      <w:r>
        <w:t xml:space="preserve"> 땀' 발모제를 마셔 증거인멸을 시도한다. 그러나 당연하게도 자기들이 중독되며 변한 피부색과 </w:t>
      </w:r>
      <w:proofErr w:type="spellStart"/>
      <w:r>
        <w:t>무성히</w:t>
      </w:r>
      <w:proofErr w:type="spellEnd"/>
      <w:r>
        <w:t xml:space="preserve"> 자라난 머리카락은 </w:t>
      </w:r>
      <w:proofErr w:type="spellStart"/>
      <w:r>
        <w:t>빼도박도</w:t>
      </w:r>
      <w:proofErr w:type="spellEnd"/>
      <w:r>
        <w:t xml:space="preserve"> 못할 증거물이 되었고,뒷문으로 </w:t>
      </w:r>
      <w:proofErr w:type="spellStart"/>
      <w:r>
        <w:t>도망치려다</w:t>
      </w:r>
      <w:proofErr w:type="spellEnd"/>
      <w:r>
        <w:t xml:space="preserve"> 체포되어 결국 끌려가기 직전 키스로 서로의 마음을 확인하고 감옥에서 죗값을 치를 날만 남은 신세가 된다.[58] 이 때 두 사람을 체포하는 일을 지휘한 것이 </w:t>
      </w:r>
      <w:proofErr w:type="spellStart"/>
      <w:r>
        <w:t>애퍼블이었는데</w:t>
      </w:r>
      <w:proofErr w:type="spellEnd"/>
      <w:r>
        <w:t xml:space="preserve">, 오랫동안 나오지 못할 거라는 그의 말은 덤.[59] 초콜릿 카르텔 </w:t>
      </w:r>
      <w:proofErr w:type="spellStart"/>
      <w:r>
        <w:t>삼인방의</w:t>
      </w:r>
      <w:proofErr w:type="spellEnd"/>
      <w:r>
        <w:t xml:space="preserve"> 결말은 나오지 않았으나, </w:t>
      </w:r>
      <w:proofErr w:type="spellStart"/>
      <w:r>
        <w:t>블리처가</w:t>
      </w:r>
      <w:proofErr w:type="spellEnd"/>
      <w:r>
        <w:t xml:space="preserve"> </w:t>
      </w:r>
      <w:proofErr w:type="spellStart"/>
      <w:r>
        <w:t>스크러빗에게</w:t>
      </w:r>
      <w:proofErr w:type="spellEnd"/>
      <w:r>
        <w:t xml:space="preserve"> "초콜릿 카르텔이 끝장났다" </w:t>
      </w:r>
      <w:proofErr w:type="spellStart"/>
      <w:r>
        <w:t>라고</w:t>
      </w:r>
      <w:proofErr w:type="spellEnd"/>
      <w:r>
        <w:t xml:space="preserve"> 언급하긴 한다.[60]</w:t>
      </w:r>
    </w:p>
    <w:p w14:paraId="56237917" w14:textId="77777777" w:rsidR="0033544A" w:rsidRDefault="0033544A" w:rsidP="0033544A">
      <w:pPr>
        <w:pStyle w:val="ae"/>
      </w:pPr>
      <w:r>
        <w:t xml:space="preserve">정리하자면 주연들은 꿈을 이루고 성공하면서 </w:t>
      </w:r>
      <w:proofErr w:type="spellStart"/>
      <w:r>
        <w:t>해피엔딩을</w:t>
      </w:r>
      <w:proofErr w:type="spellEnd"/>
      <w:r>
        <w:t xml:space="preserve"> 맞이하고, 악인들은 자신들이 저지른 악행에 걸맞은 벌을 받는 권선징악으로 끝났다.</w:t>
      </w:r>
    </w:p>
    <w:p w14:paraId="7CCBB94E" w14:textId="77777777" w:rsidR="0033544A" w:rsidRDefault="0033544A" w:rsidP="0033544A">
      <w:pPr>
        <w:pStyle w:val="ae"/>
      </w:pPr>
      <w:r>
        <w:t xml:space="preserve">[1] </w:t>
      </w:r>
      <w:proofErr w:type="spellStart"/>
      <w:r>
        <w:t>소버린은</w:t>
      </w:r>
      <w:proofErr w:type="spellEnd"/>
      <w:r>
        <w:t xml:space="preserve"> 실제로 있었던 영국 동전이지만 은화가 아니라 금화였으며 금화인 만큼 한 닢에 10만 원이 넘는 고액권이었다. </w:t>
      </w:r>
      <w:proofErr w:type="spellStart"/>
      <w:r>
        <w:t>작중에서처럼</w:t>
      </w:r>
      <w:proofErr w:type="spellEnd"/>
      <w:r>
        <w:t xml:space="preserve"> </w:t>
      </w:r>
      <w:proofErr w:type="spellStart"/>
      <w:r>
        <w:t>아무렇게나</w:t>
      </w:r>
      <w:proofErr w:type="spellEnd"/>
      <w:r>
        <w:t xml:space="preserve"> 적선을 하거나 낭비하거나 할 수 있는 게 아니었다는 말.</w:t>
      </w:r>
    </w:p>
    <w:p w14:paraId="2E90D8E0" w14:textId="77777777" w:rsidR="0033544A" w:rsidRDefault="0033544A" w:rsidP="0033544A">
      <w:pPr>
        <w:pStyle w:val="ae"/>
      </w:pPr>
      <w:r>
        <w:t xml:space="preserve">[2] 지도를 1소버린에 사고, 구두닦이 소년에게 1소버린을 지불하고, 야채 가게에서 실수로 호박을 떨어뜨려 깨는 바람에 3소버린을 변상하고 아까 그 구두닦이 소년이 호박이 묻은 구두를 닦아줘서 1소버린을 더 준다. 소년을 따돌리고 들어온 </w:t>
      </w:r>
      <w:proofErr w:type="spellStart"/>
      <w:r>
        <w:t>달콤</w:t>
      </w:r>
      <w:proofErr w:type="spellEnd"/>
      <w:r>
        <w:t xml:space="preserve"> 백화점에서는 자기 가게를 여는 망상을 하다가 </w:t>
      </w:r>
      <w:proofErr w:type="spellStart"/>
      <w:r>
        <w:t>애퍼블</w:t>
      </w:r>
      <w:proofErr w:type="spellEnd"/>
      <w:r>
        <w:t xml:space="preserve"> 경관에게 백화점의 '망상 금지' 조항을 어긴 것 때문에 3소버린을 벌금으로 물어줬다.</w:t>
      </w:r>
    </w:p>
    <w:p w14:paraId="05DCE6AA" w14:textId="77777777" w:rsidR="0033544A" w:rsidRDefault="0033544A" w:rsidP="0033544A">
      <w:pPr>
        <w:pStyle w:val="ae"/>
      </w:pPr>
      <w:r>
        <w:t xml:space="preserve">[3] 일부 팬들은 이 하수구로 빠진 동전이 훗날 찰리 </w:t>
      </w:r>
      <w:proofErr w:type="spellStart"/>
      <w:r>
        <w:t>버켓이</w:t>
      </w:r>
      <w:proofErr w:type="spellEnd"/>
      <w:r>
        <w:t xml:space="preserve"> 하수구에서 주워 황금 초대장이 든 초콜릿을 사게 된 동전이 아니냐는 추측을 하기도 했다. 시간대 차이를 생각하면 가능성은 낮지만 정말 그랬다면 굉장히 기묘한 인연이 되었을 것이다. 감독이 이걸 노리고 </w:t>
      </w:r>
      <w:proofErr w:type="spellStart"/>
      <w:r>
        <w:t>오마주했을</w:t>
      </w:r>
      <w:proofErr w:type="spellEnd"/>
      <w:r>
        <w:t xml:space="preserve"> 가능성이 크다.</w:t>
      </w:r>
    </w:p>
    <w:p w14:paraId="0689C0B5" w14:textId="77777777" w:rsidR="0033544A" w:rsidRDefault="0033544A" w:rsidP="0033544A">
      <w:pPr>
        <w:pStyle w:val="ae"/>
      </w:pPr>
      <w:r>
        <w:t>[4] '문질러 닦아'라는 뜻의 'Scrub it'을 변형한 말장난이다.</w:t>
      </w:r>
    </w:p>
    <w:p w14:paraId="6DB29507" w14:textId="77777777" w:rsidR="0033544A" w:rsidRDefault="0033544A" w:rsidP="0033544A">
      <w:pPr>
        <w:pStyle w:val="ae"/>
      </w:pPr>
      <w:r>
        <w:t xml:space="preserve">[5] 부부 사이는 아니다. </w:t>
      </w:r>
      <w:proofErr w:type="spellStart"/>
      <w:r>
        <w:t>웡카가</w:t>
      </w:r>
      <w:proofErr w:type="spellEnd"/>
      <w:r>
        <w:t xml:space="preserve"> 관계를 물어보자 "부부였다면 더 좋았겠죠?"</w:t>
      </w:r>
      <w:proofErr w:type="spellStart"/>
      <w:r>
        <w:t>라고</w:t>
      </w:r>
      <w:proofErr w:type="spellEnd"/>
      <w:r>
        <w:t xml:space="preserve"> 대답하는 것에서 유추할 수 있다.</w:t>
      </w:r>
    </w:p>
    <w:p w14:paraId="770C0D00" w14:textId="77777777" w:rsidR="0033544A" w:rsidRDefault="0033544A" w:rsidP="0033544A">
      <w:pPr>
        <w:pStyle w:val="ae"/>
      </w:pPr>
      <w:r>
        <w:lastRenderedPageBreak/>
        <w:t xml:space="preserve">[6] 이때 뒤에서 지켜보던 </w:t>
      </w:r>
      <w:proofErr w:type="spellStart"/>
      <w:r>
        <w:t>블리처가</w:t>
      </w:r>
      <w:proofErr w:type="spellEnd"/>
      <w:r>
        <w:t xml:space="preserve"> 몽둥이를 들고 다가가다가 </w:t>
      </w:r>
      <w:proofErr w:type="spellStart"/>
      <w:r>
        <w:t>웡카가</w:t>
      </w:r>
      <w:proofErr w:type="spellEnd"/>
      <w:r>
        <w:t xml:space="preserve"> 서명하자 당황하며 재빨리 숨기는 게 개그 포인트.</w:t>
      </w:r>
    </w:p>
    <w:p w14:paraId="245BA293" w14:textId="77777777" w:rsidR="0033544A" w:rsidRDefault="0033544A" w:rsidP="0033544A">
      <w:pPr>
        <w:pStyle w:val="ae"/>
      </w:pPr>
      <w:r>
        <w:t>[7] 이때 나오는 여인숙 광고판에 '한 번 묵고 영원히 못 나가지요!'(Come for a night, stay forever</w:t>
      </w:r>
      <w:proofErr w:type="gramStart"/>
      <w:r>
        <w:t>!)</w:t>
      </w:r>
      <w:proofErr w:type="spellStart"/>
      <w:r>
        <w:t>라고</w:t>
      </w:r>
      <w:proofErr w:type="spellEnd"/>
      <w:proofErr w:type="gramEnd"/>
      <w:r>
        <w:t xml:space="preserve"> 적혀 있다. 앞으로 일어날 일에 대한 복선.</w:t>
      </w:r>
    </w:p>
    <w:p w14:paraId="6A78B8B1" w14:textId="77777777" w:rsidR="0033544A" w:rsidRDefault="0033544A" w:rsidP="0033544A">
      <w:pPr>
        <w:pStyle w:val="ae"/>
      </w:pPr>
      <w:r>
        <w:t xml:space="preserve">[8] </w:t>
      </w:r>
      <w:proofErr w:type="spellStart"/>
      <w:r>
        <w:t>웡카</w:t>
      </w:r>
      <w:proofErr w:type="spellEnd"/>
      <w:r>
        <w:t xml:space="preserve"> </w:t>
      </w:r>
      <w:proofErr w:type="spellStart"/>
      <w:r>
        <w:t>제품답게</w:t>
      </w:r>
      <w:proofErr w:type="spellEnd"/>
      <w:r>
        <w:t xml:space="preserve"> 출처도 하나같이 비범하기 그지없는데, </w:t>
      </w:r>
      <w:proofErr w:type="spellStart"/>
      <w:r>
        <w:t>마시멜로는</w:t>
      </w:r>
      <w:proofErr w:type="spellEnd"/>
      <w:r>
        <w:t xml:space="preserve"> 페루의 멜로 마시에서 공수해 온 천연 젤라틴으로 만들었고, </w:t>
      </w:r>
      <w:proofErr w:type="spellStart"/>
      <w:r>
        <w:t>솔티드</w:t>
      </w:r>
      <w:proofErr w:type="spellEnd"/>
      <w:r>
        <w:t xml:space="preserve"> 캐러멜에는 러시아 광대의 </w:t>
      </w:r>
      <w:proofErr w:type="spellStart"/>
      <w:r>
        <w:t>달콤짭짤한</w:t>
      </w:r>
      <w:proofErr w:type="spellEnd"/>
      <w:r>
        <w:t xml:space="preserve"> 눈물을 섞었으며, 체리는 일본 황실 정원에서 농부들이 엄선한 것을 사용했다고 한다.</w:t>
      </w:r>
    </w:p>
    <w:p w14:paraId="34524F98" w14:textId="77777777" w:rsidR="0033544A" w:rsidRDefault="0033544A" w:rsidP="0033544A">
      <w:pPr>
        <w:pStyle w:val="ae"/>
      </w:pPr>
      <w:r>
        <w:t xml:space="preserve">[9] 이 영화의 시대적 배경은 1948년인데, 두둥실 </w:t>
      </w:r>
      <w:proofErr w:type="spellStart"/>
      <w:r>
        <w:t>초코는</w:t>
      </w:r>
      <w:proofErr w:type="spellEnd"/>
      <w:r>
        <w:t xml:space="preserve"> </w:t>
      </w:r>
      <w:proofErr w:type="spellStart"/>
      <w:r>
        <w:t>프랄린</w:t>
      </w:r>
      <w:proofErr w:type="spellEnd"/>
      <w:r>
        <w:t xml:space="preserve"> 기법으로 만든 초콜릿이며 해당 방식의 제조법은 벨기에의 </w:t>
      </w:r>
      <w:proofErr w:type="spellStart"/>
      <w:r>
        <w:t>유서깊은</w:t>
      </w:r>
      <w:proofErr w:type="spellEnd"/>
      <w:r>
        <w:t xml:space="preserve"> 초콜릿 브랜드 </w:t>
      </w:r>
      <w:proofErr w:type="spellStart"/>
      <w:r>
        <w:t>노이하우스에서</w:t>
      </w:r>
      <w:proofErr w:type="spellEnd"/>
      <w:r>
        <w:t xml:space="preserve"> 1912년에 개발된 것이다. 즉, 삼사장은 경쟁자를 </w:t>
      </w:r>
      <w:proofErr w:type="spellStart"/>
      <w:r>
        <w:t>밀어내겠답시고</w:t>
      </w:r>
      <w:proofErr w:type="spellEnd"/>
      <w:r>
        <w:t xml:space="preserve"> 만들어진 지 30여 년이 되어가는 제조공법으로 만든 초콜릿을 괜한 트집을 잡아 혹평한 것. 이는 삼사장이 도시의 초콜릿 업계를 휘어잡은 것이 실력 덕분이 아니라는 사실에 대한 암시라고 볼 수 있다.</w:t>
      </w:r>
    </w:p>
    <w:p w14:paraId="54C44645" w14:textId="77777777" w:rsidR="0033544A" w:rsidRDefault="0033544A" w:rsidP="0033544A">
      <w:pPr>
        <w:pStyle w:val="ae"/>
      </w:pPr>
      <w:r>
        <w:t xml:space="preserve">[10] </w:t>
      </w:r>
      <w:proofErr w:type="spellStart"/>
      <w:r>
        <w:t>애퍼블</w:t>
      </w:r>
      <w:proofErr w:type="spellEnd"/>
      <w:r>
        <w:t xml:space="preserve"> 경관이 </w:t>
      </w:r>
      <w:proofErr w:type="spellStart"/>
      <w:r>
        <w:t>웡카에게</w:t>
      </w:r>
      <w:proofErr w:type="spellEnd"/>
      <w:r>
        <w:t xml:space="preserve"> 방세가 필요하다는 말을 듣고 자기 돈을 </w:t>
      </w:r>
      <w:proofErr w:type="spellStart"/>
      <w:r>
        <w:t>건네줬다</w:t>
      </w:r>
      <w:proofErr w:type="spellEnd"/>
      <w:r>
        <w:t>.</w:t>
      </w:r>
    </w:p>
    <w:p w14:paraId="08C8ACEC" w14:textId="77777777" w:rsidR="0033544A" w:rsidRDefault="0033544A" w:rsidP="0033544A">
      <w:pPr>
        <w:pStyle w:val="ae"/>
      </w:pPr>
      <w:r>
        <w:t xml:space="preserve">[11] 다 </w:t>
      </w:r>
      <w:proofErr w:type="spellStart"/>
      <w:r>
        <w:t>웡카가</w:t>
      </w:r>
      <w:proofErr w:type="spellEnd"/>
      <w:r>
        <w:t xml:space="preserve"> 묻지도 않았는데 먼저 권유했던 것들이다.</w:t>
      </w:r>
    </w:p>
    <w:p w14:paraId="159E83C6" w14:textId="77777777" w:rsidR="0033544A" w:rsidRDefault="0033544A" w:rsidP="0033544A">
      <w:pPr>
        <w:pStyle w:val="ae"/>
      </w:pPr>
      <w:r>
        <w:t xml:space="preserve">[12] 원문은 'Mini bar of soap'(작은 비누 한 장). 호텔의 미니 '바'와 비누를 세는 단위가 둘 다 'Bar'인 것을 의식한 말장난이다. </w:t>
      </w:r>
      <w:proofErr w:type="spellStart"/>
      <w:r>
        <w:t>블리처가</w:t>
      </w:r>
      <w:proofErr w:type="spellEnd"/>
      <w:r>
        <w:t xml:space="preserve"> 친절하게(?) 설명해주고 나서 미니바는 함부로 건드리면 안 되는 거 </w:t>
      </w:r>
      <w:proofErr w:type="spellStart"/>
      <w:r>
        <w:t>모르냐고</w:t>
      </w:r>
      <w:proofErr w:type="spellEnd"/>
      <w:r>
        <w:t xml:space="preserve"> </w:t>
      </w:r>
      <w:proofErr w:type="spellStart"/>
      <w:r>
        <w:t>말장난하는</w:t>
      </w:r>
      <w:proofErr w:type="spellEnd"/>
      <w:r>
        <w:t xml:space="preserve"> 게 포인트.</w:t>
      </w:r>
    </w:p>
    <w:p w14:paraId="7D31F295" w14:textId="77777777" w:rsidR="0033544A" w:rsidRDefault="0033544A" w:rsidP="0033544A">
      <w:pPr>
        <w:pStyle w:val="ae"/>
      </w:pPr>
      <w:r>
        <w:t xml:space="preserve">[13] 대놓고 부서진 것은 아니지만, 진이 빠진 </w:t>
      </w:r>
      <w:proofErr w:type="spellStart"/>
      <w:r>
        <w:t>웡카가</w:t>
      </w:r>
      <w:proofErr w:type="spellEnd"/>
      <w:r>
        <w:t xml:space="preserve"> 몸을 던지듯이 앉자마자 무너진다.</w:t>
      </w:r>
    </w:p>
    <w:p w14:paraId="00342C0E" w14:textId="77777777" w:rsidR="0033544A" w:rsidRDefault="0033544A" w:rsidP="0033544A">
      <w:pPr>
        <w:pStyle w:val="ae"/>
      </w:pPr>
      <w:r>
        <w:t>[14] 이름처럼 푸른색 번개 구름 모양이다. 재료는 '농축된 천둥 구름'과 '액체 햇빛'.</w:t>
      </w:r>
    </w:p>
    <w:p w14:paraId="6C8AB42E" w14:textId="77777777" w:rsidR="0033544A" w:rsidRDefault="0033544A" w:rsidP="0033544A">
      <w:pPr>
        <w:pStyle w:val="ae"/>
      </w:pPr>
      <w:r>
        <w:t xml:space="preserve">[15] 여기서 </w:t>
      </w:r>
      <w:proofErr w:type="spellStart"/>
      <w:r>
        <w:t>피켈그루버가</w:t>
      </w:r>
      <w:proofErr w:type="spellEnd"/>
      <w:r>
        <w:t xml:space="preserve"> 말을 잇지 못하고 주저하는 것을 본 서장이 "가난한 사람들이요?"</w:t>
      </w:r>
      <w:proofErr w:type="spellStart"/>
      <w:r>
        <w:t>라고</w:t>
      </w:r>
      <w:proofErr w:type="spellEnd"/>
      <w:r>
        <w:t xml:space="preserve"> 말하자 </w:t>
      </w:r>
      <w:proofErr w:type="spellStart"/>
      <w:r>
        <w:t>피켈그루버가</w:t>
      </w:r>
      <w:proofErr w:type="spellEnd"/>
      <w:r>
        <w:t xml:space="preserve"> 구역질을 한다. </w:t>
      </w:r>
      <w:proofErr w:type="spellStart"/>
      <w:r>
        <w:t>프로드노즈</w:t>
      </w:r>
      <w:proofErr w:type="spellEnd"/>
      <w:r>
        <w:t xml:space="preserve"> 왈, </w:t>
      </w:r>
      <w:proofErr w:type="spellStart"/>
      <w:r>
        <w:t>피켈그루버는</w:t>
      </w:r>
      <w:proofErr w:type="spellEnd"/>
      <w:r>
        <w:t xml:space="preserve"> 가난이라는 단어를 싫어해서 듣기만 해도 구역질을 한다나. 어찌나 싫어하는지 </w:t>
      </w:r>
      <w:proofErr w:type="spellStart"/>
      <w:r>
        <w:t>프로드노즈가</w:t>
      </w:r>
      <w:proofErr w:type="spellEnd"/>
      <w:r>
        <w:t xml:space="preserve"> 설명하는 와중에도 가난만 나오면 구역질을 한다.</w:t>
      </w:r>
    </w:p>
    <w:p w14:paraId="202F312A" w14:textId="77777777" w:rsidR="0033544A" w:rsidRDefault="0033544A" w:rsidP="0033544A">
      <w:pPr>
        <w:pStyle w:val="ae"/>
      </w:pPr>
      <w:r>
        <w:t xml:space="preserve">[16] 전날 밤에 </w:t>
      </w:r>
      <w:proofErr w:type="spellStart"/>
      <w:r>
        <w:t>웡카가</w:t>
      </w:r>
      <w:proofErr w:type="spellEnd"/>
      <w:r>
        <w:t xml:space="preserve"> 종이와 펜을 달라고 했던 이유가 바로 이거였다.</w:t>
      </w:r>
    </w:p>
    <w:p w14:paraId="4D7DE210" w14:textId="77777777" w:rsidR="0033544A" w:rsidRDefault="0033544A" w:rsidP="0033544A">
      <w:pPr>
        <w:pStyle w:val="ae"/>
      </w:pPr>
      <w:r>
        <w:t xml:space="preserve">[17] 빨래 세탁부터 탈수까지 모두 자동으로 처리되는 물건. 동력원은 </w:t>
      </w:r>
      <w:proofErr w:type="spellStart"/>
      <w:r>
        <w:t>티들스로</w:t>
      </w:r>
      <w:proofErr w:type="spellEnd"/>
      <w:r>
        <w:t xml:space="preserve">, 첫만남 때 </w:t>
      </w:r>
      <w:proofErr w:type="spellStart"/>
      <w:r>
        <w:t>웡카가</w:t>
      </w:r>
      <w:proofErr w:type="spellEnd"/>
      <w:r>
        <w:t xml:space="preserve"> 입고 있던 우체부 냄새가 나는 벨라루스산 바지 조각으로 유인해서 레일 위를 달리게 만들어 동력원으로 사용했다.</w:t>
      </w:r>
    </w:p>
    <w:p w14:paraId="7156566D" w14:textId="77777777" w:rsidR="0033544A" w:rsidRDefault="0033544A" w:rsidP="0033544A">
      <w:pPr>
        <w:pStyle w:val="ae"/>
      </w:pPr>
      <w:r>
        <w:lastRenderedPageBreak/>
        <w:t xml:space="preserve">[18] </w:t>
      </w:r>
      <w:proofErr w:type="spellStart"/>
      <w:r>
        <w:t>웡카</w:t>
      </w:r>
      <w:proofErr w:type="spellEnd"/>
      <w:r>
        <w:t xml:space="preserve"> 왈, 예전부터 밤마다 몰래 찾아와서 초콜릿을 훔쳐갔다고 한다. 누들은 이를 믿지 않고 "네가 주황색 난쟁이 꿈 꾸면서 다 먹은 거 아니야?"</w:t>
      </w:r>
      <w:proofErr w:type="spellStart"/>
      <w:r>
        <w:t>라고</w:t>
      </w:r>
      <w:proofErr w:type="spellEnd"/>
      <w:r>
        <w:t xml:space="preserve"> 한다.</w:t>
      </w:r>
    </w:p>
    <w:p w14:paraId="183E92E7" w14:textId="77777777" w:rsidR="0033544A" w:rsidRDefault="0033544A" w:rsidP="0033544A">
      <w:pPr>
        <w:pStyle w:val="ae"/>
      </w:pPr>
      <w:r>
        <w:t>[19] 깨알같이 문맹이라는 걸 강조하기 위해서인지 2가지 이유를 들 때 A</w:t>
      </w:r>
      <w:proofErr w:type="spellStart"/>
      <w:r>
        <w:t>라고</w:t>
      </w:r>
      <w:proofErr w:type="spellEnd"/>
      <w:r>
        <w:t xml:space="preserve"> 운을 띄우고 바로 C로 넘어간다. 이에 반박하는 누들은 정상적으로 A 다음에 B</w:t>
      </w:r>
      <w:proofErr w:type="spellStart"/>
      <w:r>
        <w:t>라고</w:t>
      </w:r>
      <w:proofErr w:type="spellEnd"/>
      <w:r>
        <w:t xml:space="preserve"> 말한다.</w:t>
      </w:r>
    </w:p>
    <w:p w14:paraId="339672C6" w14:textId="77777777" w:rsidR="0033544A" w:rsidRDefault="0033544A" w:rsidP="0033544A">
      <w:pPr>
        <w:pStyle w:val="ae"/>
      </w:pPr>
      <w:r>
        <w:t xml:space="preserve">[20] 술 초콜릿의 일종으로, 먹으면 감수성이 북받쳐 올라서 즐거운 몽상에 빠지다가 잠에 든다. 이때 바질은 고등학교 시절 첫사랑이었다는 </w:t>
      </w:r>
      <w:proofErr w:type="spellStart"/>
      <w:r>
        <w:t>그웨니에게</w:t>
      </w:r>
      <w:proofErr w:type="spellEnd"/>
      <w:r>
        <w:t xml:space="preserve"> 전화를 걸고 잠드는데, 이들의 이야기는 후반부에 이어진다.</w:t>
      </w:r>
    </w:p>
    <w:p w14:paraId="2DBDDB04" w14:textId="77777777" w:rsidR="0033544A" w:rsidRDefault="0033544A" w:rsidP="0033544A">
      <w:pPr>
        <w:pStyle w:val="ae"/>
      </w:pPr>
      <w:r>
        <w:t xml:space="preserve">[21] </w:t>
      </w:r>
      <w:proofErr w:type="spellStart"/>
      <w:r>
        <w:t>웡카</w:t>
      </w:r>
      <w:proofErr w:type="spellEnd"/>
      <w:r>
        <w:t xml:space="preserve"> 왈, 기린들을 진정시켜주는 방법 중 </w:t>
      </w:r>
      <w:proofErr w:type="spellStart"/>
      <w:r>
        <w:t>하나란다</w:t>
      </w:r>
      <w:proofErr w:type="spellEnd"/>
      <w:r>
        <w:t>. 아카시아 민트 다음으로 좋아하는 거라고.</w:t>
      </w:r>
    </w:p>
    <w:p w14:paraId="6787EE0F" w14:textId="77777777" w:rsidR="0033544A" w:rsidRDefault="0033544A" w:rsidP="0033544A">
      <w:pPr>
        <w:pStyle w:val="ae"/>
      </w:pPr>
      <w:r>
        <w:t xml:space="preserve">[22] </w:t>
      </w:r>
      <w:proofErr w:type="spellStart"/>
      <w:r>
        <w:t>웡카의</w:t>
      </w:r>
      <w:proofErr w:type="spellEnd"/>
      <w:r>
        <w:t xml:space="preserve"> 어머니가, </w:t>
      </w:r>
      <w:proofErr w:type="spellStart"/>
      <w:r>
        <w:t>웡카가</w:t>
      </w:r>
      <w:proofErr w:type="spellEnd"/>
      <w:r>
        <w:t xml:space="preserve"> 초콜릿을 만들어서 사람들과 나눌 때 곁에 있겠다고 약속하며 했던 것이기도 하다. 즉 </w:t>
      </w:r>
      <w:proofErr w:type="spellStart"/>
      <w:r>
        <w:t>웡카에게</w:t>
      </w:r>
      <w:proofErr w:type="spellEnd"/>
      <w:r>
        <w:t xml:space="preserve"> 새끼손가락을 건다는 것은 상당히 진지한 약속인 것.</w:t>
      </w:r>
    </w:p>
    <w:p w14:paraId="64C4ABD6" w14:textId="77777777" w:rsidR="0033544A" w:rsidRDefault="0033544A" w:rsidP="0033544A">
      <w:pPr>
        <w:pStyle w:val="ae"/>
      </w:pPr>
      <w:r>
        <w:t xml:space="preserve">[23] 이 영화에서 가장 아름다운 장면으로 </w:t>
      </w:r>
      <w:proofErr w:type="spellStart"/>
      <w:r>
        <w:t>호평받는</w:t>
      </w:r>
      <w:proofErr w:type="spellEnd"/>
      <w:r>
        <w:t xml:space="preserve"> 대목. 이때 호수에 있던 플라밍고들이 일제히 날아올라 동물원을 탈출하는데, 동물원에 침입한 직후 호수에 가만히 서 있기만 하는 플라밍고들을 보고 누들이 왜 쟤들은 날아가지 않는 거냐고 의문을 표하자 </w:t>
      </w:r>
      <w:proofErr w:type="spellStart"/>
      <w:r>
        <w:t>웡카가</w:t>
      </w:r>
      <w:proofErr w:type="spellEnd"/>
      <w:r>
        <w:t xml:space="preserve"> "그들을 이끌어줄 리더가 없기 때문이지."</w:t>
      </w:r>
      <w:proofErr w:type="spellStart"/>
      <w:r>
        <w:t>라고</w:t>
      </w:r>
      <w:proofErr w:type="spellEnd"/>
      <w:r>
        <w:t xml:space="preserve"> 문답을 주고받는다. 이것에 대한 답인 셈.</w:t>
      </w:r>
    </w:p>
    <w:p w14:paraId="68010A48" w14:textId="77777777" w:rsidR="0033544A" w:rsidRDefault="0033544A" w:rsidP="0033544A">
      <w:pPr>
        <w:pStyle w:val="ae"/>
      </w:pPr>
      <w:r>
        <w:t xml:space="preserve">[24] 횡령 등이 적힌 것은 물론 </w:t>
      </w:r>
      <w:proofErr w:type="spellStart"/>
      <w:r>
        <w:t>슬러그워스를</w:t>
      </w:r>
      <w:proofErr w:type="spellEnd"/>
      <w:r>
        <w:t xml:space="preserve"> 포함한 나머지 둘이 암암리에 담합해 </w:t>
      </w:r>
      <w:proofErr w:type="spellStart"/>
      <w:r>
        <w:t>달콤</w:t>
      </w:r>
      <w:proofErr w:type="spellEnd"/>
      <w:r>
        <w:t xml:space="preserve"> 백화점에서 </w:t>
      </w:r>
      <w:proofErr w:type="spellStart"/>
      <w:r>
        <w:t>카르텔을</w:t>
      </w:r>
      <w:proofErr w:type="spellEnd"/>
      <w:r>
        <w:t xml:space="preserve"> 형성하고 있었다. 또 초콜릿 원액을 성당 지하에 보관 </w:t>
      </w:r>
      <w:proofErr w:type="spellStart"/>
      <w:r>
        <w:t>중이라나</w:t>
      </w:r>
      <w:proofErr w:type="spellEnd"/>
      <w:r>
        <w:t>.</w:t>
      </w:r>
    </w:p>
    <w:p w14:paraId="0AF44852" w14:textId="77777777" w:rsidR="0033544A" w:rsidRDefault="0033544A" w:rsidP="0033544A">
      <w:pPr>
        <w:pStyle w:val="ae"/>
      </w:pPr>
      <w:r>
        <w:t xml:space="preserve">[25] 처음부터 </w:t>
      </w:r>
      <w:proofErr w:type="spellStart"/>
      <w:r>
        <w:t>웡카의</w:t>
      </w:r>
      <w:proofErr w:type="spellEnd"/>
      <w:r>
        <w:t xml:space="preserve"> 작전에 협조하겠다는 다른 직원들과는 달리 </w:t>
      </w:r>
      <w:proofErr w:type="spellStart"/>
      <w:r>
        <w:t>크런치만은</w:t>
      </w:r>
      <w:proofErr w:type="spellEnd"/>
      <w:r>
        <w:t xml:space="preserve"> 처음엔 어떻게 삼사장에게 맞서냐며 작전에 협조하지 않으려다 누들이 준 </w:t>
      </w:r>
      <w:proofErr w:type="spellStart"/>
      <w:r>
        <w:t>웡카의</w:t>
      </w:r>
      <w:proofErr w:type="spellEnd"/>
      <w:r>
        <w:t xml:space="preserve"> 초콜릿을 맛보자마자 곧바로 작전에 협조해주는 </w:t>
      </w:r>
      <w:proofErr w:type="spellStart"/>
      <w:r>
        <w:t>개그씬이</w:t>
      </w:r>
      <w:proofErr w:type="spellEnd"/>
      <w:r>
        <w:t xml:space="preserve"> 나온다. </w:t>
      </w:r>
      <w:proofErr w:type="spellStart"/>
      <w:r>
        <w:t>크런치</w:t>
      </w:r>
      <w:proofErr w:type="spellEnd"/>
      <w:r>
        <w:t>: 정말 고맙구나, 누들. 그의 초콜릿이 얼마나 맛있든 관심 없어... 언제 시작할까?</w:t>
      </w:r>
    </w:p>
    <w:p w14:paraId="5887354C" w14:textId="77777777" w:rsidR="0033544A" w:rsidRDefault="0033544A" w:rsidP="0033544A">
      <w:pPr>
        <w:pStyle w:val="ae"/>
      </w:pPr>
      <w:r>
        <w:t xml:space="preserve">[26] 이때 남은 자라나라 </w:t>
      </w:r>
      <w:proofErr w:type="spellStart"/>
      <w:r>
        <w:t>에클레어를</w:t>
      </w:r>
      <w:proofErr w:type="spellEnd"/>
      <w:r>
        <w:t xml:space="preserve"> 먹은 스핑크스 고양이가 털이 자라 평범한 고양이처럼 변하는 </w:t>
      </w:r>
      <w:proofErr w:type="spellStart"/>
      <w:r>
        <w:t>개그씬이</w:t>
      </w:r>
      <w:proofErr w:type="spellEnd"/>
      <w:r>
        <w:t xml:space="preserve"> 나온다.</w:t>
      </w:r>
    </w:p>
    <w:p w14:paraId="561497B3" w14:textId="77777777" w:rsidR="0033544A" w:rsidRDefault="0033544A" w:rsidP="0033544A">
      <w:pPr>
        <w:pStyle w:val="ae"/>
      </w:pPr>
      <w:r>
        <w:t xml:space="preserve">[27] 이를 먹은 남자는 원래는 너무 소심한 성격이라 고백에도 실패하고 택시도 그를 무시하는 등의 수모를 당하지만, </w:t>
      </w:r>
      <w:proofErr w:type="spellStart"/>
      <w:r>
        <w:t>마카롱을</w:t>
      </w:r>
      <w:proofErr w:type="spellEnd"/>
      <w:r>
        <w:t xml:space="preserve"> 먹고 자신감 만땅인 모습이 되어 꽃집 여자에게 다시 고백하는 데 성공하고 결국 결혼하는 데 성공한다.</w:t>
      </w:r>
    </w:p>
    <w:p w14:paraId="6F0C87DD" w14:textId="77777777" w:rsidR="0033544A" w:rsidRDefault="0033544A" w:rsidP="0033544A">
      <w:pPr>
        <w:pStyle w:val="ae"/>
      </w:pPr>
      <w:r>
        <w:t xml:space="preserve">[28] 이 시퀀스에서 초콜릿을 먹은 </w:t>
      </w:r>
      <w:proofErr w:type="spellStart"/>
      <w:r>
        <w:t>애퍼블</w:t>
      </w:r>
      <w:proofErr w:type="spellEnd"/>
      <w:r>
        <w:t xml:space="preserve"> 경관이 그 동안 보여준 냉정한 모습은 </w:t>
      </w:r>
      <w:proofErr w:type="spellStart"/>
      <w:r>
        <w:t>온데간데없이</w:t>
      </w:r>
      <w:proofErr w:type="spellEnd"/>
      <w:r>
        <w:t xml:space="preserve"> 활짝 웃으며 피날레를 장식한다. 준법 정신과 직업 의식이 투철하지만 악인은 아니라는 것을 보여주는 장치.</w:t>
      </w:r>
    </w:p>
    <w:p w14:paraId="4EC52152" w14:textId="77777777" w:rsidR="0033544A" w:rsidRDefault="0033544A" w:rsidP="0033544A">
      <w:pPr>
        <w:pStyle w:val="ae"/>
      </w:pPr>
      <w:r>
        <w:lastRenderedPageBreak/>
        <w:t>[29] 경찰들이 현장에 도착하기 전에 빠져나가는 데 성공했지만 옷자락이 맨홀 뚜껑에 걸려 흔적을 남겨버리고 만 것.</w:t>
      </w:r>
    </w:p>
    <w:p w14:paraId="7B9C202D" w14:textId="77777777" w:rsidR="0033544A" w:rsidRDefault="0033544A" w:rsidP="0033544A">
      <w:pPr>
        <w:pStyle w:val="ae"/>
      </w:pPr>
      <w:r>
        <w:t xml:space="preserve">[30] 이때 </w:t>
      </w:r>
      <w:proofErr w:type="spellStart"/>
      <w:r>
        <w:t>애퍼블이</w:t>
      </w:r>
      <w:proofErr w:type="spellEnd"/>
      <w:r>
        <w:t xml:space="preserve"> 단서를 잡지 못하고 있는 살인사건들을 먼저 조사해야 하지 </w:t>
      </w:r>
      <w:proofErr w:type="spellStart"/>
      <w:r>
        <w:t>않냐고</w:t>
      </w:r>
      <w:proofErr w:type="spellEnd"/>
      <w:r>
        <w:t xml:space="preserve"> 반문하지만, 뇌물을 받을 대로 받은 경찰서장에겐 안중도 없었다. 사실상 서장이라는 본분을 망각하고 권력에 빌붙기를 우선으로 하는 전형적인 부패경찰이 되기 시작한 셈. 그리고 경찰서장은 카르텔에게 뇌물로 받은 초콜릿 때문에 전보다 더 </w:t>
      </w:r>
      <w:proofErr w:type="spellStart"/>
      <w:r>
        <w:t>뚱뚱해진</w:t>
      </w:r>
      <w:proofErr w:type="spellEnd"/>
      <w:r>
        <w:t xml:space="preserve"> 상태였다. 맨홀을 조사하기 위해 쭈그려 앉았던 서장이 다시 일어서지 못해 부축을 받아서 겨우 일어서는 장면이 압권. 좀 일으켜 주게. 지난 2주 동안 150파운드(대충 68kg 정도)는 찐 거 같아</w:t>
      </w:r>
    </w:p>
    <w:p w14:paraId="2F8B52F0" w14:textId="77777777" w:rsidR="0033544A" w:rsidRDefault="0033544A" w:rsidP="0033544A">
      <w:pPr>
        <w:pStyle w:val="ae"/>
      </w:pPr>
      <w:r>
        <w:t xml:space="preserve">[31] 71년도 영화판에서 </w:t>
      </w:r>
      <w:proofErr w:type="spellStart"/>
      <w:r>
        <w:t>웡카가</w:t>
      </w:r>
      <w:proofErr w:type="spellEnd"/>
      <w:r>
        <w:t xml:space="preserve"> </w:t>
      </w:r>
      <w:proofErr w:type="spellStart"/>
      <w:r>
        <w:t>움파룸파들을</w:t>
      </w:r>
      <w:proofErr w:type="spellEnd"/>
      <w:r>
        <w:t xml:space="preserve"> 소환하던 그 피리와 똑같은 디자인을 하고 있다.</w:t>
      </w:r>
    </w:p>
    <w:p w14:paraId="0EF98CF1" w14:textId="77777777" w:rsidR="0033544A" w:rsidRDefault="0033544A" w:rsidP="0033544A">
      <w:pPr>
        <w:pStyle w:val="ae"/>
      </w:pPr>
      <w:r>
        <w:t xml:space="preserve">[32] 해당 곡은 이 시퀀스에서 한 번, 엔딩 </w:t>
      </w:r>
      <w:proofErr w:type="spellStart"/>
      <w:r>
        <w:t>크레딧의</w:t>
      </w:r>
      <w:proofErr w:type="spellEnd"/>
      <w:r>
        <w:t xml:space="preserve"> 두 번째 삽입곡으로 한 번 더 등장한다.</w:t>
      </w:r>
    </w:p>
    <w:p w14:paraId="16A0C588" w14:textId="77777777" w:rsidR="0033544A" w:rsidRDefault="0033544A" w:rsidP="0033544A">
      <w:pPr>
        <w:pStyle w:val="ae"/>
      </w:pPr>
      <w:r>
        <w:t>[33] 원작 초콜릿 공장의 미니 버전이라고 생각될 정도로 닮았다.</w:t>
      </w:r>
    </w:p>
    <w:p w14:paraId="30C6ACED" w14:textId="77777777" w:rsidR="0033544A" w:rsidRDefault="0033544A" w:rsidP="0033544A">
      <w:pPr>
        <w:pStyle w:val="ae"/>
      </w:pPr>
      <w:r>
        <w:t xml:space="preserve">[34] 물론 이는 </w:t>
      </w:r>
      <w:proofErr w:type="spellStart"/>
      <w:r>
        <w:t>웡카의</w:t>
      </w:r>
      <w:proofErr w:type="spellEnd"/>
      <w:r>
        <w:t xml:space="preserve"> 본거지가 </w:t>
      </w:r>
      <w:proofErr w:type="spellStart"/>
      <w:r>
        <w:t>스크러빗</w:t>
      </w:r>
      <w:proofErr w:type="spellEnd"/>
      <w:r>
        <w:t xml:space="preserve"> 부인의 세탁소임을 알아낸 초콜릿 카르텔과 </w:t>
      </w:r>
      <w:proofErr w:type="spellStart"/>
      <w:r>
        <w:t>스크러빗</w:t>
      </w:r>
      <w:proofErr w:type="spellEnd"/>
      <w:r>
        <w:t xml:space="preserve"> 부인+</w:t>
      </w:r>
      <w:proofErr w:type="spellStart"/>
      <w:r>
        <w:t>블리처의</w:t>
      </w:r>
      <w:proofErr w:type="spellEnd"/>
      <w:r>
        <w:t xml:space="preserve"> </w:t>
      </w:r>
      <w:proofErr w:type="spellStart"/>
      <w:r>
        <w:t>뒷공작이었다</w:t>
      </w:r>
      <w:proofErr w:type="spellEnd"/>
      <w:r>
        <w:t>.</w:t>
      </w:r>
    </w:p>
    <w:p w14:paraId="50E4D49E" w14:textId="77777777" w:rsidR="0033544A" w:rsidRDefault="0033544A" w:rsidP="0033544A">
      <w:pPr>
        <w:pStyle w:val="ae"/>
      </w:pPr>
      <w:r>
        <w:t xml:space="preserve">[35] 꿈에 그리던 가게가 망가지고 </w:t>
      </w:r>
      <w:proofErr w:type="spellStart"/>
      <w:r>
        <w:t>동료들과의</w:t>
      </w:r>
      <w:proofErr w:type="spellEnd"/>
      <w:r>
        <w:t xml:space="preserve"> 노력이 물거품이 된 탓도 있지만, 이때 </w:t>
      </w:r>
      <w:proofErr w:type="spellStart"/>
      <w:r>
        <w:t>웡카에게</w:t>
      </w:r>
      <w:proofErr w:type="spellEnd"/>
      <w:r>
        <w:t xml:space="preserve"> 가장 큰 상처가 된 건 돌아가신 어머니와의 약속을 지키지 못한 것이었다. 어릴 적의 약속을 지키기 위해 그 어떤 고통에도 </w:t>
      </w:r>
      <w:proofErr w:type="spellStart"/>
      <w:r>
        <w:t>아랑곳않고</w:t>
      </w:r>
      <w:proofErr w:type="spellEnd"/>
      <w:r>
        <w:t xml:space="preserve"> 성공하길 기대하며 어머니를 기다렸지만, 정작 돌아온 건 이제 두 번 다시 어머니를 만날 수 없다는 현실이라는 사실을 깨달은 </w:t>
      </w:r>
      <w:proofErr w:type="spellStart"/>
      <w:r>
        <w:t>웡카는</w:t>
      </w:r>
      <w:proofErr w:type="spellEnd"/>
      <w:r>
        <w:t xml:space="preserve"> 멍청한 약속 따윈 믿는 게 아니었다며 크게 자조한다.</w:t>
      </w:r>
    </w:p>
    <w:p w14:paraId="75BD870A" w14:textId="77777777" w:rsidR="0033544A" w:rsidRDefault="0033544A" w:rsidP="0033544A">
      <w:pPr>
        <w:pStyle w:val="ae"/>
      </w:pPr>
      <w:r>
        <w:t xml:space="preserve">[36] 떠나기 전 </w:t>
      </w:r>
      <w:proofErr w:type="spellStart"/>
      <w:r>
        <w:t>프로드노즈가</w:t>
      </w:r>
      <w:proofErr w:type="spellEnd"/>
      <w:r>
        <w:t xml:space="preserve"> 프리미엄 이코노미석을 마련했다며 조롱하는데, 실제로 배에는 </w:t>
      </w:r>
      <w:proofErr w:type="spellStart"/>
      <w:r>
        <w:t>좌석은커녕</w:t>
      </w:r>
      <w:proofErr w:type="spellEnd"/>
      <w:r>
        <w:t xml:space="preserve"> 판자 위에 '프리미엄 이코노미'</w:t>
      </w:r>
      <w:proofErr w:type="spellStart"/>
      <w:r>
        <w:t>라고</w:t>
      </w:r>
      <w:proofErr w:type="spellEnd"/>
      <w:r>
        <w:t xml:space="preserve"> 수놓아진 타월이 놓여 있었다. 시대적 배경상 당시에는 비즈니스석조차 없었다는 게 함정.</w:t>
      </w:r>
    </w:p>
    <w:p w14:paraId="02F27C14" w14:textId="77777777" w:rsidR="0033544A" w:rsidRDefault="0033544A" w:rsidP="0033544A">
      <w:pPr>
        <w:pStyle w:val="ae"/>
      </w:pPr>
      <w:r>
        <w:t xml:space="preserve">[37] 이 장면에서 자세히 보면 </w:t>
      </w:r>
      <w:proofErr w:type="spellStart"/>
      <w:r>
        <w:t>웡카는</w:t>
      </w:r>
      <w:proofErr w:type="spellEnd"/>
      <w:r>
        <w:t xml:space="preserve"> 손에 아무것도 들고 있지 않다.안녕 나의 소중했던 미니 초콜릿 공장</w:t>
      </w:r>
    </w:p>
    <w:p w14:paraId="2B8EBEE5" w14:textId="77777777" w:rsidR="0033544A" w:rsidRDefault="0033544A" w:rsidP="0033544A">
      <w:pPr>
        <w:pStyle w:val="ae"/>
      </w:pPr>
      <w:r>
        <w:t xml:space="preserve">[38] 이때 상황을 설명해 달라던 </w:t>
      </w:r>
      <w:proofErr w:type="spellStart"/>
      <w:r>
        <w:t>움파룸파가</w:t>
      </w:r>
      <w:proofErr w:type="spellEnd"/>
      <w:r>
        <w:t xml:space="preserve"> 곧 터질 듯한 다이너마이트를 보자마자 "설명은 나중에 듣지. 좋은 하루 보내라고."</w:t>
      </w:r>
      <w:proofErr w:type="spellStart"/>
      <w:r>
        <w:t>라며</w:t>
      </w:r>
      <w:proofErr w:type="spellEnd"/>
      <w:r>
        <w:t xml:space="preserve"> 구명조끼를 작동시키고 </w:t>
      </w:r>
      <w:proofErr w:type="spellStart"/>
      <w:r>
        <w:t>웡카와</w:t>
      </w:r>
      <w:proofErr w:type="spellEnd"/>
      <w:r>
        <w:t xml:space="preserve"> 함께 바다로 몸을 던지는 게 개그 포인트.</w:t>
      </w:r>
    </w:p>
    <w:p w14:paraId="1E3E1071" w14:textId="77777777" w:rsidR="0033544A" w:rsidRDefault="0033544A" w:rsidP="0033544A">
      <w:pPr>
        <w:pStyle w:val="ae"/>
      </w:pPr>
      <w:r>
        <w:t xml:space="preserve">[39] 이때 </w:t>
      </w:r>
      <w:proofErr w:type="spellStart"/>
      <w:r>
        <w:t>블리처는</w:t>
      </w:r>
      <w:proofErr w:type="spellEnd"/>
      <w:r>
        <w:t xml:space="preserve"> 떠나는 래리를 붙잡고 "너 재능 있어. 포기하지 마."</w:t>
      </w:r>
      <w:proofErr w:type="spellStart"/>
      <w:r>
        <w:t>라고</w:t>
      </w:r>
      <w:proofErr w:type="spellEnd"/>
      <w:r>
        <w:t xml:space="preserve"> 진심으로 응원해준다. 이제까지 괴롭히던 놈이 그러니 "무섭게 왜 이래..."</w:t>
      </w:r>
      <w:proofErr w:type="spellStart"/>
      <w:r>
        <w:t>라며</w:t>
      </w:r>
      <w:proofErr w:type="spellEnd"/>
      <w:r>
        <w:t xml:space="preserve"> 당황하는 래리가 개그 포인트.</w:t>
      </w:r>
    </w:p>
    <w:p w14:paraId="4E0980D6" w14:textId="77777777" w:rsidR="0033544A" w:rsidRDefault="0033544A" w:rsidP="0033544A">
      <w:pPr>
        <w:pStyle w:val="ae"/>
      </w:pPr>
      <w:r>
        <w:lastRenderedPageBreak/>
        <w:t xml:space="preserve">[40] </w:t>
      </w:r>
      <w:proofErr w:type="spellStart"/>
      <w:r>
        <w:t>아비게일은</w:t>
      </w:r>
      <w:proofErr w:type="spellEnd"/>
      <w:r>
        <w:t xml:space="preserve"> 아카시아 민트를 좋아했는데, 누들이 먼저 고아로 변장하고 </w:t>
      </w:r>
      <w:proofErr w:type="spellStart"/>
      <w:r>
        <w:t>줄리어스를</w:t>
      </w:r>
      <w:proofErr w:type="spellEnd"/>
      <w:r>
        <w:t xml:space="preserve"> 만나 초콜릿을 자선해 달라고 부탁한다. </w:t>
      </w:r>
      <w:proofErr w:type="spellStart"/>
      <w:r>
        <w:t>줄리어스는</w:t>
      </w:r>
      <w:proofErr w:type="spellEnd"/>
      <w:r>
        <w:t xml:space="preserve"> 거절하며 돌아서는데, 누들이 "그럼 이거나 먹어..." </w:t>
      </w:r>
      <w:proofErr w:type="spellStart"/>
      <w:r>
        <w:t>라며</w:t>
      </w:r>
      <w:proofErr w:type="spellEnd"/>
      <w:r>
        <w:t xml:space="preserve"> </w:t>
      </w:r>
      <w:proofErr w:type="spellStart"/>
      <w:r>
        <w:t>줄리어스의</w:t>
      </w:r>
      <w:proofErr w:type="spellEnd"/>
      <w:r>
        <w:t xml:space="preserve"> 옷 주머니에 민트를 몰래 넣는다. 계획대로 </w:t>
      </w:r>
      <w:proofErr w:type="spellStart"/>
      <w:r>
        <w:t>아비게일은</w:t>
      </w:r>
      <w:proofErr w:type="spellEnd"/>
      <w:r>
        <w:t xml:space="preserve"> 성당으로 들어오자마자 민트 초콜릿이 들어 있던 신부의 주머니에 주둥이를 처박았고, 이에 </w:t>
      </w:r>
      <w:proofErr w:type="spellStart"/>
      <w:r>
        <w:t>줄리어스는</w:t>
      </w:r>
      <w:proofErr w:type="spellEnd"/>
      <w:r>
        <w:t xml:space="preserve"> 기겁하며 도망친다. 이 장면은 폴 킹의 전작인 </w:t>
      </w:r>
      <w:proofErr w:type="spellStart"/>
      <w:r>
        <w:t>패딩턴</w:t>
      </w:r>
      <w:proofErr w:type="spellEnd"/>
      <w:r>
        <w:t xml:space="preserve"> 2와 그랜드 부다페스트 호텔의 패러디인데, 합창과 오르간 반주로 구성된 음악 및 성당에서 이뤄지는 하이스트 시퀀스라는 점이 유사하다. 다른 점은 수도원 측이 주인공 일행을 도와주고 악역 추적자에게 봉변을 당하는 사람이 나오는 그랜드 부다페스트 호텔과는 정반대로, </w:t>
      </w:r>
      <w:proofErr w:type="spellStart"/>
      <w:r>
        <w:t>웡카에서는</w:t>
      </w:r>
      <w:proofErr w:type="spellEnd"/>
      <w:r>
        <w:t xml:space="preserve"> 신부와 수도사들 모두 초콜릿 카르텔과 담합해 주인공들을 방해하는 초콜릿 중독자 악역들로 나온다는 점이다. 합창 부분을 전부 수도사들이 기린을 피해 도망치면서 근성으로 부르는 게 소소한 개그 포인트. 여담으로, 연약해 보이는 이미지와 달리 기린은 생각보다 위험한 동물이며, 수도사들이 </w:t>
      </w:r>
      <w:proofErr w:type="spellStart"/>
      <w:r>
        <w:t>아비게일을</w:t>
      </w:r>
      <w:proofErr w:type="spellEnd"/>
      <w:r>
        <w:t xml:space="preserve"> 피해 </w:t>
      </w:r>
      <w:proofErr w:type="spellStart"/>
      <w:r>
        <w:t>도망다니는</w:t>
      </w:r>
      <w:proofErr w:type="spellEnd"/>
      <w:r>
        <w:t xml:space="preserve"> 장면은 </w:t>
      </w:r>
      <w:proofErr w:type="spellStart"/>
      <w:r>
        <w:t>어찌보면</w:t>
      </w:r>
      <w:proofErr w:type="spellEnd"/>
      <w:r>
        <w:t xml:space="preserve"> 고증이다.</w:t>
      </w:r>
    </w:p>
    <w:p w14:paraId="5DA07E03" w14:textId="77777777" w:rsidR="0033544A" w:rsidRDefault="0033544A" w:rsidP="0033544A">
      <w:pPr>
        <w:pStyle w:val="ae"/>
      </w:pPr>
      <w:r>
        <w:t xml:space="preserve">[41] 이때 경비원의 정체가 바질이 전화를 걸었던 </w:t>
      </w:r>
      <w:proofErr w:type="spellStart"/>
      <w:r>
        <w:t>그웨니였던</w:t>
      </w:r>
      <w:proofErr w:type="spellEnd"/>
      <w:r>
        <w:t xml:space="preserve"> 걸로 드러난다! 이에 누들이 "이게 이렇게 된다고?"</w:t>
      </w:r>
      <w:proofErr w:type="spellStart"/>
      <w:r>
        <w:t>라며</w:t>
      </w:r>
      <w:proofErr w:type="spellEnd"/>
      <w:r>
        <w:t xml:space="preserve"> 놀라워 하는 반응을 보인다.</w:t>
      </w:r>
    </w:p>
    <w:p w14:paraId="710F24FC" w14:textId="77777777" w:rsidR="0033544A" w:rsidRDefault="0033544A" w:rsidP="0033544A">
      <w:pPr>
        <w:pStyle w:val="ae"/>
      </w:pPr>
      <w:r>
        <w:t xml:space="preserve">[42] 처음에는 아무리 뒤져도 장부가 나오지 않아 짜증이 난 누들이 책을 </w:t>
      </w:r>
      <w:proofErr w:type="spellStart"/>
      <w:r>
        <w:t>아무렇게나</w:t>
      </w:r>
      <w:proofErr w:type="spellEnd"/>
      <w:r>
        <w:t xml:space="preserve"> </w:t>
      </w:r>
      <w:proofErr w:type="spellStart"/>
      <w:r>
        <w:t>집어던졌는데</w:t>
      </w:r>
      <w:proofErr w:type="spellEnd"/>
      <w:r>
        <w:t>, 그 책이 숨겨진 서랍장의 문을 맞춰서 열려 그 안에 숨겨져 있던 장부가 드러난다.</w:t>
      </w:r>
    </w:p>
    <w:p w14:paraId="6D0AC6F6" w14:textId="77777777" w:rsidR="0033544A" w:rsidRDefault="0033544A" w:rsidP="0033544A">
      <w:pPr>
        <w:pStyle w:val="ae"/>
      </w:pPr>
      <w:r>
        <w:t xml:space="preserve">[43] 직접적으로 죽였다는 사실이 언급되진 않지만, </w:t>
      </w:r>
      <w:proofErr w:type="spellStart"/>
      <w:r>
        <w:t>슬러그워스가</w:t>
      </w:r>
      <w:proofErr w:type="spellEnd"/>
      <w:r>
        <w:t xml:space="preserve"> 누들에게 "네 아버지는 대책 없는 낭만주의자였다. 그러다가 </w:t>
      </w:r>
      <w:proofErr w:type="spellStart"/>
      <w:r>
        <w:t>책벌레랑</w:t>
      </w:r>
      <w:proofErr w:type="spellEnd"/>
      <w:r>
        <w:t xml:space="preserve"> 사랑에 빠져서 결혼하기도 전에 죽었지. 덕분에 내가 집안 재산을 독차지할 수 있었고 말이야."(A hopeless romantic he was. Fell in love with a common little bookworm, died before they could marry. Leaving me sole heir to the family fortune.)</w:t>
      </w:r>
      <w:proofErr w:type="spellStart"/>
      <w:r>
        <w:t>라고</w:t>
      </w:r>
      <w:proofErr w:type="spellEnd"/>
      <w:r>
        <w:t xml:space="preserve"> 말하는 걸 통해 대략 유추할 수 있다. 다만 </w:t>
      </w:r>
      <w:proofErr w:type="spellStart"/>
      <w:r>
        <w:t>슬러그워스가</w:t>
      </w:r>
      <w:proofErr w:type="spellEnd"/>
      <w:r>
        <w:t xml:space="preserve"> 직접 동생을 죽이지 않았더라도, 집안의 재산은 이제 모조리 자신 것인 줄로만 알았는데 갑자기 적법한 상속자인 누들이 나타났기 때문에 그녀의 존재가 눈엣가시였을 것이다.</w:t>
      </w:r>
    </w:p>
    <w:p w14:paraId="517FCF77" w14:textId="77777777" w:rsidR="0033544A" w:rsidRDefault="0033544A" w:rsidP="0033544A">
      <w:pPr>
        <w:pStyle w:val="ae"/>
      </w:pPr>
      <w:r>
        <w:t xml:space="preserve">[44] 누들의 아버지인 </w:t>
      </w:r>
      <w:proofErr w:type="spellStart"/>
      <w:r>
        <w:t>지베디</w:t>
      </w:r>
      <w:proofErr w:type="spellEnd"/>
      <w:r>
        <w:t>(Zebedee)의 이니셜.</w:t>
      </w:r>
    </w:p>
    <w:p w14:paraId="2F46EB10" w14:textId="77777777" w:rsidR="0033544A" w:rsidRDefault="0033544A" w:rsidP="0033544A">
      <w:pPr>
        <w:pStyle w:val="ae"/>
      </w:pPr>
      <w:r>
        <w:t>[45] 이때 삼사장은 "</w:t>
      </w:r>
      <w:proofErr w:type="spellStart"/>
      <w:r>
        <w:t>웡카는</w:t>
      </w:r>
      <w:proofErr w:type="spellEnd"/>
      <w:r>
        <w:t xml:space="preserve"> 이상한 놈이지만 초콜릿 하나는 잘 </w:t>
      </w:r>
      <w:proofErr w:type="spellStart"/>
      <w:r>
        <w:t>만든다니까</w:t>
      </w:r>
      <w:proofErr w:type="spellEnd"/>
      <w:r>
        <w:t>!"</w:t>
      </w:r>
      <w:proofErr w:type="spellStart"/>
      <w:r>
        <w:t>라고</w:t>
      </w:r>
      <w:proofErr w:type="spellEnd"/>
      <w:r>
        <w:t xml:space="preserve"> 칭찬한다. 이들도 </w:t>
      </w:r>
      <w:proofErr w:type="spellStart"/>
      <w:r>
        <w:t>웡카의</w:t>
      </w:r>
      <w:proofErr w:type="spellEnd"/>
      <w:r>
        <w:t xml:space="preserve"> 초콜릿이 맛있다 여기면서도 괜히 경쟁 때문에 생트집을 잡은 것.</w:t>
      </w:r>
    </w:p>
    <w:p w14:paraId="4EB48EB1" w14:textId="77777777" w:rsidR="0033544A" w:rsidRDefault="0033544A" w:rsidP="0033544A">
      <w:pPr>
        <w:pStyle w:val="ae"/>
      </w:pPr>
      <w:r>
        <w:t xml:space="preserve">[46] 앞서 </w:t>
      </w:r>
      <w:proofErr w:type="spellStart"/>
      <w:r>
        <w:t>웡카에게</w:t>
      </w:r>
      <w:proofErr w:type="spellEnd"/>
      <w:r>
        <w:t xml:space="preserve"> 노래를 불러줄 때 '친구들에게 천 배 갚기 전까진 고향으로 돌아오지 못한다'는 말을 그대로 돌려준 것.</w:t>
      </w:r>
    </w:p>
    <w:p w14:paraId="7FD2F9E2" w14:textId="77777777" w:rsidR="0033544A" w:rsidRDefault="0033544A" w:rsidP="0033544A">
      <w:pPr>
        <w:pStyle w:val="ae"/>
      </w:pPr>
      <w:r>
        <w:t xml:space="preserve">[47] </w:t>
      </w:r>
      <w:proofErr w:type="spellStart"/>
      <w:r>
        <w:t>이때까지만</w:t>
      </w:r>
      <w:proofErr w:type="spellEnd"/>
      <w:r>
        <w:t xml:space="preserve"> 해도 이 '초록 머리의 주황색 난쟁이'라는 게 있다는 걸 믿지 못하고 있던 누들은 마침내 실제로 그를 보고 "주황색 난쟁이! 고마워!!!"</w:t>
      </w:r>
      <w:proofErr w:type="spellStart"/>
      <w:r>
        <w:t>라며</w:t>
      </w:r>
      <w:proofErr w:type="spellEnd"/>
      <w:r>
        <w:t xml:space="preserve"> 크게 소리친다. 이에 </w:t>
      </w:r>
      <w:proofErr w:type="spellStart"/>
      <w:r>
        <w:t>움파룸파는</w:t>
      </w:r>
      <w:proofErr w:type="spellEnd"/>
      <w:r>
        <w:t xml:space="preserve"> </w:t>
      </w:r>
      <w:proofErr w:type="spellStart"/>
      <w:r>
        <w:t>쿨하게</w:t>
      </w:r>
      <w:proofErr w:type="spellEnd"/>
      <w:r>
        <w:t xml:space="preserve"> 인사를 하고 떠난다.</w:t>
      </w:r>
    </w:p>
    <w:p w14:paraId="5BC94E48" w14:textId="77777777" w:rsidR="0033544A" w:rsidRDefault="0033544A" w:rsidP="0033544A">
      <w:pPr>
        <w:pStyle w:val="ae"/>
      </w:pPr>
      <w:r>
        <w:lastRenderedPageBreak/>
        <w:t xml:space="preserve">[48] 서장은 자신이 받았던 초콜릿을 다 </w:t>
      </w:r>
      <w:proofErr w:type="spellStart"/>
      <w:r>
        <w:t>먹어치워서</w:t>
      </w:r>
      <w:proofErr w:type="spellEnd"/>
      <w:r>
        <w:t xml:space="preserve"> 차가 찌그러질 정도로(...) </w:t>
      </w:r>
      <w:proofErr w:type="spellStart"/>
      <w:r>
        <w:t>뚱뚱해져</w:t>
      </w:r>
      <w:proofErr w:type="spellEnd"/>
      <w:r>
        <w:t xml:space="preserve"> 있었다. 간신히 나오면서 차가 작아진 거라는 드립은 덤. 문을 열자 차 안에서 수많은 초콜릿 포장지가 쏟아질 정도였다.</w:t>
      </w:r>
    </w:p>
    <w:p w14:paraId="54CD11AC" w14:textId="77777777" w:rsidR="0033544A" w:rsidRDefault="0033544A" w:rsidP="0033544A">
      <w:pPr>
        <w:pStyle w:val="ae"/>
      </w:pPr>
      <w:r>
        <w:t xml:space="preserve">[49] 경찰서장은 그 와중에도 카르텔의 비리를 덮기 위해 자신이 직접 맡겠다고 나서지만, 장부를 들여다 본 </w:t>
      </w:r>
      <w:proofErr w:type="spellStart"/>
      <w:r>
        <w:t>애퍼블이</w:t>
      </w:r>
      <w:proofErr w:type="spellEnd"/>
      <w:r>
        <w:t xml:space="preserve"> 서장의 이름을 발견하는 바람에 체포된다.</w:t>
      </w:r>
    </w:p>
    <w:p w14:paraId="5A2BD471" w14:textId="77777777" w:rsidR="0033544A" w:rsidRDefault="0033544A" w:rsidP="0033544A">
      <w:pPr>
        <w:pStyle w:val="ae"/>
      </w:pPr>
      <w:r>
        <w:t xml:space="preserve">[50] </w:t>
      </w:r>
      <w:proofErr w:type="spellStart"/>
      <w:r>
        <w:t>웡카는</w:t>
      </w:r>
      <w:proofErr w:type="spellEnd"/>
      <w:r>
        <w:t xml:space="preserve"> 처음부터 삼사장이 </w:t>
      </w:r>
      <w:proofErr w:type="spellStart"/>
      <w:r>
        <w:t>움파룸파에게</w:t>
      </w:r>
      <w:proofErr w:type="spellEnd"/>
      <w:r>
        <w:t xml:space="preserve"> 주지 않고 자기들이 다 먹어버릴 걸 예상하고 </w:t>
      </w:r>
      <w:proofErr w:type="spellStart"/>
      <w:r>
        <w:t>엿먹일</w:t>
      </w:r>
      <w:proofErr w:type="spellEnd"/>
      <w:r>
        <w:t xml:space="preserve"> 작정으로 특별한 두둥실 </w:t>
      </w:r>
      <w:proofErr w:type="spellStart"/>
      <w:r>
        <w:t>초코를</w:t>
      </w:r>
      <w:proofErr w:type="spellEnd"/>
      <w:r>
        <w:t xml:space="preserve"> 만들었는데, 효과가 더 나중에 나타나긴 하지만 더 강력하게 만들어져 있었다.</w:t>
      </w:r>
    </w:p>
    <w:p w14:paraId="5E81CE89" w14:textId="77777777" w:rsidR="0033544A" w:rsidRDefault="0033544A" w:rsidP="0033544A">
      <w:pPr>
        <w:pStyle w:val="ae"/>
      </w:pPr>
      <w:r>
        <w:t>[51] 이 와중에도 "우리 초콜릿! 우린 망했다!"</w:t>
      </w:r>
      <w:proofErr w:type="spellStart"/>
      <w:r>
        <w:t>라고</w:t>
      </w:r>
      <w:proofErr w:type="spellEnd"/>
      <w:r>
        <w:t xml:space="preserve"> 외치며 자기 목숨보다 돈 생각부터 하는 게 백미.</w:t>
      </w:r>
    </w:p>
    <w:p w14:paraId="34DD55A8" w14:textId="77777777" w:rsidR="0033544A" w:rsidRDefault="0033544A" w:rsidP="0033544A">
      <w:pPr>
        <w:pStyle w:val="ae"/>
      </w:pPr>
      <w:r>
        <w:t xml:space="preserve">[52] 그리고 이 메시지가 적힌 종이는 황금색으로 빛나는 종이로, </w:t>
      </w:r>
      <w:proofErr w:type="spellStart"/>
      <w:r>
        <w:t>웡카의</w:t>
      </w:r>
      <w:proofErr w:type="spellEnd"/>
      <w:r>
        <w:t xml:space="preserve"> 어머니가 포장한 초콜릿 포장지 안에 들어 있었다.</w:t>
      </w:r>
    </w:p>
    <w:p w14:paraId="2A2BD97C" w14:textId="77777777" w:rsidR="0033544A" w:rsidRDefault="0033544A" w:rsidP="0033544A">
      <w:pPr>
        <w:pStyle w:val="ae"/>
      </w:pPr>
      <w:r>
        <w:t>[53] 초콜릿에 함유된 지방이 엄청나게 안정적이기 때문에, 카카오 함량이 높고 보관이 제대로 된 경우 만들어진 지 100년 된 것도 먹을 수 있다.</w:t>
      </w:r>
    </w:p>
    <w:p w14:paraId="6F434083" w14:textId="77777777" w:rsidR="0033544A" w:rsidRDefault="0033544A" w:rsidP="0033544A">
      <w:pPr>
        <w:pStyle w:val="ae"/>
      </w:pPr>
      <w:r>
        <w:t xml:space="preserve">[54] 어머니 이름이 </w:t>
      </w:r>
      <w:proofErr w:type="spellStart"/>
      <w:r>
        <w:t>도로시</w:t>
      </w:r>
      <w:proofErr w:type="spellEnd"/>
      <w:r>
        <w:t xml:space="preserve"> 스미스라는 것은 알아냈지만 전화번호부에 D. 스미스라는 이름이 106명이나 된 탓에, </w:t>
      </w:r>
      <w:proofErr w:type="spellStart"/>
      <w:r>
        <w:t>벨이</w:t>
      </w:r>
      <w:proofErr w:type="spellEnd"/>
      <w:r>
        <w:t xml:space="preserve"> 오후 내내 전화를 건 끝에 마침내 누들의 어머니를 찾아냈다고 한다.</w:t>
      </w:r>
    </w:p>
    <w:p w14:paraId="020ED2F6" w14:textId="77777777" w:rsidR="0033544A" w:rsidRDefault="0033544A" w:rsidP="0033544A">
      <w:pPr>
        <w:pStyle w:val="ae"/>
      </w:pPr>
      <w:r>
        <w:t>[55] 1971년 영화판의 메인 OST.</w:t>
      </w:r>
    </w:p>
    <w:p w14:paraId="0DBFD41A" w14:textId="77777777" w:rsidR="0033544A" w:rsidRDefault="0033544A" w:rsidP="0033544A">
      <w:pPr>
        <w:pStyle w:val="ae"/>
      </w:pPr>
      <w:r>
        <w:t xml:space="preserve">[56] 오프닝의 </w:t>
      </w:r>
      <w:proofErr w:type="spellStart"/>
      <w:r>
        <w:t>달콤</w:t>
      </w:r>
      <w:proofErr w:type="spellEnd"/>
      <w:r>
        <w:t xml:space="preserve"> 백화점 매장과는 반대로 '몽상가 환영!'(Daydreamers Welcome</w:t>
      </w:r>
      <w:proofErr w:type="gramStart"/>
      <w:r>
        <w:t>!)이라고</w:t>
      </w:r>
      <w:proofErr w:type="gramEnd"/>
      <w:r>
        <w:t xml:space="preserve"> 쓰여 있는 것이 수미상관을 이룬다.</w:t>
      </w:r>
    </w:p>
    <w:p w14:paraId="1338ADC9" w14:textId="77777777" w:rsidR="0033544A" w:rsidRDefault="0033544A" w:rsidP="0033544A">
      <w:pPr>
        <w:pStyle w:val="ae"/>
      </w:pPr>
      <w:r>
        <w:t xml:space="preserve">[57] 감독의 전작인 </w:t>
      </w:r>
      <w:proofErr w:type="spellStart"/>
      <w:r>
        <w:t>패딩턴</w:t>
      </w:r>
      <w:proofErr w:type="spellEnd"/>
      <w:r>
        <w:t xml:space="preserve"> 2에서 삭막했던 교도소의 분위기가 주인공의 활약으로 서서히 감화되며 변해가는 장면의 </w:t>
      </w:r>
      <w:proofErr w:type="spellStart"/>
      <w:r>
        <w:t>오마주</w:t>
      </w:r>
      <w:proofErr w:type="spellEnd"/>
      <w:r>
        <w:t>.</w:t>
      </w:r>
    </w:p>
    <w:p w14:paraId="006FB551" w14:textId="77777777" w:rsidR="0033544A" w:rsidRDefault="0033544A" w:rsidP="0033544A">
      <w:pPr>
        <w:pStyle w:val="ae"/>
      </w:pPr>
      <w:r>
        <w:t xml:space="preserve">[58] 두 사람의 변한 모습은 </w:t>
      </w:r>
      <w:proofErr w:type="spellStart"/>
      <w:r>
        <w:t>로알드</w:t>
      </w:r>
      <w:proofErr w:type="spellEnd"/>
      <w:r>
        <w:t xml:space="preserve"> 달의 또 다른 동화책인 </w:t>
      </w:r>
      <w:proofErr w:type="spellStart"/>
      <w:r>
        <w:t>멍청씨</w:t>
      </w:r>
      <w:proofErr w:type="spellEnd"/>
      <w:r>
        <w:t xml:space="preserve"> 부부 이야기에 등장하는 주인공 부부의 </w:t>
      </w:r>
      <w:proofErr w:type="spellStart"/>
      <w:r>
        <w:t>오마주</w:t>
      </w:r>
      <w:proofErr w:type="spellEnd"/>
      <w:r>
        <w:t xml:space="preserve">. 물론 </w:t>
      </w:r>
      <w:proofErr w:type="spellStart"/>
      <w:r>
        <w:t>멍청씨</w:t>
      </w:r>
      <w:proofErr w:type="spellEnd"/>
      <w:r>
        <w:t xml:space="preserve"> 부부는 피부가 </w:t>
      </w:r>
      <w:proofErr w:type="spellStart"/>
      <w:r>
        <w:t>슈렉처럼</w:t>
      </w:r>
      <w:proofErr w:type="spellEnd"/>
      <w:r>
        <w:t xml:space="preserve"> 초록색은 아니지만</w:t>
      </w:r>
    </w:p>
    <w:p w14:paraId="588B87DE" w14:textId="77777777" w:rsidR="0033544A" w:rsidRDefault="0033544A" w:rsidP="0033544A">
      <w:pPr>
        <w:pStyle w:val="ae"/>
      </w:pPr>
      <w:r>
        <w:t xml:space="preserve">[59] 여인숙 또한 폐쇄될 가능성이 높으며, 설령 운 좋게 풀려나더라도 이미 자신들의 악행이 만천하에 드러난 이상 영원히 전과자로 </w:t>
      </w:r>
      <w:proofErr w:type="spellStart"/>
      <w:r>
        <w:t>낙인찍히게</w:t>
      </w:r>
      <w:proofErr w:type="spellEnd"/>
      <w:r>
        <w:t xml:space="preserve"> 될 것으로 보인다. 극중 </w:t>
      </w:r>
      <w:proofErr w:type="spellStart"/>
      <w:r>
        <w:t>스크러빗</w:t>
      </w:r>
      <w:proofErr w:type="spellEnd"/>
      <w:r>
        <w:t xml:space="preserve"> 부인과 </w:t>
      </w:r>
      <w:proofErr w:type="spellStart"/>
      <w:r>
        <w:t>블리처가</w:t>
      </w:r>
      <w:proofErr w:type="spellEnd"/>
      <w:r>
        <w:t xml:space="preserve"> 저지른 범법 행위만 하더라도 여인숙 손님들을 조작된 계약으로 끌어들여 강제 노동을 시켰으니 부당계약에 근로기준법 위반, 누들에게 장기간 저지른 아동학대, </w:t>
      </w:r>
      <w:proofErr w:type="spellStart"/>
      <w:r>
        <w:t>웡카가</w:t>
      </w:r>
      <w:proofErr w:type="spellEnd"/>
      <w:r>
        <w:t xml:space="preserve"> 판매할 예정이었던 초콜릿에 발모제를 탄 사실상 생화학 테러 수준의 식품위생법 위반 등 최소 몇 년의 징역형은 나오고도 남을 법한 </w:t>
      </w:r>
      <w:proofErr w:type="spellStart"/>
      <w:r>
        <w:t>중범죄들이다</w:t>
      </w:r>
      <w:proofErr w:type="spellEnd"/>
      <w:r>
        <w:t>.</w:t>
      </w:r>
    </w:p>
    <w:p w14:paraId="7BE82643" w14:textId="77777777" w:rsidR="0033544A" w:rsidRDefault="0033544A" w:rsidP="0033544A">
      <w:pPr>
        <w:pStyle w:val="ae"/>
      </w:pPr>
      <w:r>
        <w:lastRenderedPageBreak/>
        <w:t xml:space="preserve">[60] 이 영화의 이후 시점을 다룬 원작에서도 </w:t>
      </w:r>
      <w:proofErr w:type="spellStart"/>
      <w:r>
        <w:t>삼인방은</w:t>
      </w:r>
      <w:proofErr w:type="spellEnd"/>
      <w:r>
        <w:t xml:space="preserve"> 여전히 </w:t>
      </w:r>
      <w:proofErr w:type="spellStart"/>
      <w:r>
        <w:t>웡카를</w:t>
      </w:r>
      <w:proofErr w:type="spellEnd"/>
      <w:r>
        <w:t xml:space="preserve"> 시샘하며 비법을 훔쳐내려고 산업 스파이들을 보내거나 제발 제품 개발실 좀 보여달라고 애걸복걸하는 소인배들로 묘사된다. 전 재산이나 다름없던 초콜릿 원액은 다 날려먹고 제과업계 시장을 독점하던 카르텔은 </w:t>
      </w:r>
      <w:proofErr w:type="spellStart"/>
      <w:r>
        <w:t>박살난</w:t>
      </w:r>
      <w:proofErr w:type="spellEnd"/>
      <w:r>
        <w:t xml:space="preserve"> 데다가 </w:t>
      </w:r>
      <w:proofErr w:type="spellStart"/>
      <w:r>
        <w:t>줄리어스</w:t>
      </w:r>
      <w:proofErr w:type="spellEnd"/>
      <w:r>
        <w:t xml:space="preserve"> 신부나 경찰서장 같은 뒷배들도 사라졌으며, 두둥실 </w:t>
      </w:r>
      <w:proofErr w:type="spellStart"/>
      <w:r>
        <w:t>초코</w:t>
      </w:r>
      <w:proofErr w:type="spellEnd"/>
      <w:r>
        <w:t xml:space="preserve"> 먹고 </w:t>
      </w:r>
      <w:proofErr w:type="spellStart"/>
      <w:r>
        <w:t>웡카의</w:t>
      </w:r>
      <w:proofErr w:type="spellEnd"/>
      <w:r>
        <w:t xml:space="preserve"> 제품에 노이즈 마케팅을 하면서 2번이나 망신까지 당한 데다가, 이후에는 </w:t>
      </w:r>
      <w:proofErr w:type="spellStart"/>
      <w:r>
        <w:t>웡카에게</w:t>
      </w:r>
      <w:proofErr w:type="spellEnd"/>
      <w:r>
        <w:t xml:space="preserve"> 한참 못 미치는 3류 제과사들로 전락했으니 그들 입장에서는 두고두고 분통 터질 일. 게다가 다 자기들 잘못으로 인한 인과응보이니 어디 호소할 수도 없다. 특히 </w:t>
      </w:r>
      <w:proofErr w:type="spellStart"/>
      <w:r>
        <w:t>슬러그워스는</w:t>
      </w:r>
      <w:proofErr w:type="spellEnd"/>
      <w:r>
        <w:t xml:space="preserve"> 누들을 세탁소에 유기하기까지 했으니 죄가 더 크다.</w:t>
      </w:r>
    </w:p>
    <w:p w14:paraId="7FC6E7E2" w14:textId="77777777" w:rsidR="0033544A" w:rsidRPr="0033544A" w:rsidRDefault="0033544A" w:rsidP="00CA57AE">
      <w:pPr>
        <w:rPr>
          <w:rFonts w:hint="eastAsia"/>
          <w:color w:val="000000" w:themeColor="text1"/>
        </w:rPr>
      </w:pPr>
    </w:p>
    <w:sectPr w:rsidR="0033544A" w:rsidRPr="0033544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Apple SD Gothic Neo">
    <w:panose1 w:val="02000300000000000000"/>
    <w:charset w:val="81"/>
    <w:family w:val="auto"/>
    <w:pitch w:val="variable"/>
    <w:sig w:usb0="00000203" w:usb1="29D72C10" w:usb2="00000010" w:usb3="00000000" w:csb0="0028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08CB"/>
    <w:multiLevelType w:val="multilevel"/>
    <w:tmpl w:val="FED6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53128"/>
    <w:multiLevelType w:val="multilevel"/>
    <w:tmpl w:val="F104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3153A"/>
    <w:multiLevelType w:val="multilevel"/>
    <w:tmpl w:val="FCDA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41852"/>
    <w:multiLevelType w:val="multilevel"/>
    <w:tmpl w:val="6CF2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27A01"/>
    <w:multiLevelType w:val="multilevel"/>
    <w:tmpl w:val="8A0C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400FE"/>
    <w:multiLevelType w:val="multilevel"/>
    <w:tmpl w:val="63E2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87777"/>
    <w:multiLevelType w:val="multilevel"/>
    <w:tmpl w:val="E238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06410"/>
    <w:multiLevelType w:val="multilevel"/>
    <w:tmpl w:val="240C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41F24"/>
    <w:multiLevelType w:val="multilevel"/>
    <w:tmpl w:val="E246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95859"/>
    <w:multiLevelType w:val="multilevel"/>
    <w:tmpl w:val="5068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52712"/>
    <w:multiLevelType w:val="multilevel"/>
    <w:tmpl w:val="3D6A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111DB"/>
    <w:multiLevelType w:val="multilevel"/>
    <w:tmpl w:val="4464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002E2"/>
    <w:multiLevelType w:val="multilevel"/>
    <w:tmpl w:val="90E6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0315F"/>
    <w:multiLevelType w:val="multilevel"/>
    <w:tmpl w:val="ACEA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E0DDA"/>
    <w:multiLevelType w:val="multilevel"/>
    <w:tmpl w:val="2CD4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82334"/>
    <w:multiLevelType w:val="multilevel"/>
    <w:tmpl w:val="507A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B66C8"/>
    <w:multiLevelType w:val="multilevel"/>
    <w:tmpl w:val="B888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E46C2"/>
    <w:multiLevelType w:val="multilevel"/>
    <w:tmpl w:val="961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ED1F39"/>
    <w:multiLevelType w:val="multilevel"/>
    <w:tmpl w:val="1630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3D56A5"/>
    <w:multiLevelType w:val="multilevel"/>
    <w:tmpl w:val="84A2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452085"/>
    <w:multiLevelType w:val="multilevel"/>
    <w:tmpl w:val="7008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92562"/>
    <w:multiLevelType w:val="multilevel"/>
    <w:tmpl w:val="B142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B663A2"/>
    <w:multiLevelType w:val="multilevel"/>
    <w:tmpl w:val="3550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354B3D"/>
    <w:multiLevelType w:val="multilevel"/>
    <w:tmpl w:val="4064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83519A"/>
    <w:multiLevelType w:val="multilevel"/>
    <w:tmpl w:val="6A76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5A610A"/>
    <w:multiLevelType w:val="multilevel"/>
    <w:tmpl w:val="EDC2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C76E1"/>
    <w:multiLevelType w:val="multilevel"/>
    <w:tmpl w:val="B06A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0D725D"/>
    <w:multiLevelType w:val="multilevel"/>
    <w:tmpl w:val="6648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331DC7"/>
    <w:multiLevelType w:val="multilevel"/>
    <w:tmpl w:val="06A0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92267D"/>
    <w:multiLevelType w:val="multilevel"/>
    <w:tmpl w:val="7848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B46927"/>
    <w:multiLevelType w:val="multilevel"/>
    <w:tmpl w:val="8B50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C42C4C"/>
    <w:multiLevelType w:val="multilevel"/>
    <w:tmpl w:val="4A46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5D2E13"/>
    <w:multiLevelType w:val="multilevel"/>
    <w:tmpl w:val="9EB4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1212F2"/>
    <w:multiLevelType w:val="multilevel"/>
    <w:tmpl w:val="0B78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7567A8"/>
    <w:multiLevelType w:val="multilevel"/>
    <w:tmpl w:val="D116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484099"/>
    <w:multiLevelType w:val="multilevel"/>
    <w:tmpl w:val="DB14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0671E4"/>
    <w:multiLevelType w:val="multilevel"/>
    <w:tmpl w:val="02AA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8B1FB3"/>
    <w:multiLevelType w:val="multilevel"/>
    <w:tmpl w:val="BB4E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372129"/>
    <w:multiLevelType w:val="multilevel"/>
    <w:tmpl w:val="CF3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D73947"/>
    <w:multiLevelType w:val="multilevel"/>
    <w:tmpl w:val="3890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829873">
    <w:abstractNumId w:val="2"/>
  </w:num>
  <w:num w:numId="2" w16cid:durableId="574438282">
    <w:abstractNumId w:val="3"/>
  </w:num>
  <w:num w:numId="3" w16cid:durableId="855265806">
    <w:abstractNumId w:val="10"/>
  </w:num>
  <w:num w:numId="4" w16cid:durableId="2056194662">
    <w:abstractNumId w:val="16"/>
  </w:num>
  <w:num w:numId="5" w16cid:durableId="169417039">
    <w:abstractNumId w:val="1"/>
  </w:num>
  <w:num w:numId="6" w16cid:durableId="1091269402">
    <w:abstractNumId w:val="6"/>
  </w:num>
  <w:num w:numId="7" w16cid:durableId="1950814519">
    <w:abstractNumId w:val="11"/>
  </w:num>
  <w:num w:numId="8" w16cid:durableId="592249544">
    <w:abstractNumId w:val="38"/>
  </w:num>
  <w:num w:numId="9" w16cid:durableId="1458792979">
    <w:abstractNumId w:val="20"/>
  </w:num>
  <w:num w:numId="10" w16cid:durableId="1938634350">
    <w:abstractNumId w:val="9"/>
  </w:num>
  <w:num w:numId="11" w16cid:durableId="1075973070">
    <w:abstractNumId w:val="27"/>
  </w:num>
  <w:num w:numId="12" w16cid:durableId="1417677284">
    <w:abstractNumId w:val="7"/>
  </w:num>
  <w:num w:numId="13" w16cid:durableId="29575180">
    <w:abstractNumId w:val="22"/>
  </w:num>
  <w:num w:numId="14" w16cid:durableId="659576025">
    <w:abstractNumId w:val="19"/>
  </w:num>
  <w:num w:numId="15" w16cid:durableId="1262761777">
    <w:abstractNumId w:val="36"/>
  </w:num>
  <w:num w:numId="16" w16cid:durableId="832985128">
    <w:abstractNumId w:val="21"/>
  </w:num>
  <w:num w:numId="17" w16cid:durableId="769743152">
    <w:abstractNumId w:val="4"/>
  </w:num>
  <w:num w:numId="18" w16cid:durableId="466314389">
    <w:abstractNumId w:val="29"/>
  </w:num>
  <w:num w:numId="19" w16cid:durableId="1874685710">
    <w:abstractNumId w:val="32"/>
  </w:num>
  <w:num w:numId="20" w16cid:durableId="250354538">
    <w:abstractNumId w:val="39"/>
  </w:num>
  <w:num w:numId="21" w16cid:durableId="269359099">
    <w:abstractNumId w:val="12"/>
  </w:num>
  <w:num w:numId="22" w16cid:durableId="864366405">
    <w:abstractNumId w:val="34"/>
  </w:num>
  <w:num w:numId="23" w16cid:durableId="2037651476">
    <w:abstractNumId w:val="28"/>
  </w:num>
  <w:num w:numId="24" w16cid:durableId="867837885">
    <w:abstractNumId w:val="0"/>
  </w:num>
  <w:num w:numId="25" w16cid:durableId="325206572">
    <w:abstractNumId w:val="35"/>
  </w:num>
  <w:num w:numId="26" w16cid:durableId="2059737373">
    <w:abstractNumId w:val="24"/>
  </w:num>
  <w:num w:numId="27" w16cid:durableId="712658660">
    <w:abstractNumId w:val="17"/>
  </w:num>
  <w:num w:numId="28" w16cid:durableId="629171068">
    <w:abstractNumId w:val="23"/>
  </w:num>
  <w:num w:numId="29" w16cid:durableId="325011015">
    <w:abstractNumId w:val="30"/>
  </w:num>
  <w:num w:numId="30" w16cid:durableId="1296834715">
    <w:abstractNumId w:val="8"/>
  </w:num>
  <w:num w:numId="31" w16cid:durableId="493107011">
    <w:abstractNumId w:val="13"/>
  </w:num>
  <w:num w:numId="32" w16cid:durableId="1972979476">
    <w:abstractNumId w:val="14"/>
  </w:num>
  <w:num w:numId="33" w16cid:durableId="908464670">
    <w:abstractNumId w:val="33"/>
  </w:num>
  <w:num w:numId="34" w16cid:durableId="162362818">
    <w:abstractNumId w:val="25"/>
  </w:num>
  <w:num w:numId="35" w16cid:durableId="1887375464">
    <w:abstractNumId w:val="37"/>
  </w:num>
  <w:num w:numId="36" w16cid:durableId="2041735348">
    <w:abstractNumId w:val="26"/>
  </w:num>
  <w:num w:numId="37" w16cid:durableId="1726442359">
    <w:abstractNumId w:val="31"/>
  </w:num>
  <w:num w:numId="38" w16cid:durableId="976685807">
    <w:abstractNumId w:val="15"/>
  </w:num>
  <w:num w:numId="39" w16cid:durableId="580452998">
    <w:abstractNumId w:val="18"/>
  </w:num>
  <w:num w:numId="40" w16cid:durableId="484579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EF"/>
    <w:rsid w:val="0033544A"/>
    <w:rsid w:val="0099160E"/>
    <w:rsid w:val="00A97161"/>
    <w:rsid w:val="00CA57AE"/>
    <w:rsid w:val="00DD139F"/>
    <w:rsid w:val="00E46C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E156"/>
  <w15:chartTrackingRefBased/>
  <w15:docId w15:val="{A4460454-340C-244C-B312-697C30D39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46CE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E46CE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46CE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46CE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46CE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46CE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46CE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46CE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46CE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46CE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E46CE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46CE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46CE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46CE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46CE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46CE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46CE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46CE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46CE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46CE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46CE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46CE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46CEF"/>
    <w:pPr>
      <w:spacing w:before="160"/>
      <w:jc w:val="center"/>
    </w:pPr>
    <w:rPr>
      <w:i/>
      <w:iCs/>
      <w:color w:val="404040" w:themeColor="text1" w:themeTint="BF"/>
    </w:rPr>
  </w:style>
  <w:style w:type="character" w:customStyle="1" w:styleId="Char1">
    <w:name w:val="인용 Char"/>
    <w:basedOn w:val="a0"/>
    <w:link w:val="a5"/>
    <w:uiPriority w:val="29"/>
    <w:rsid w:val="00E46CEF"/>
    <w:rPr>
      <w:i/>
      <w:iCs/>
      <w:color w:val="404040" w:themeColor="text1" w:themeTint="BF"/>
    </w:rPr>
  </w:style>
  <w:style w:type="paragraph" w:styleId="a6">
    <w:name w:val="List Paragraph"/>
    <w:basedOn w:val="a"/>
    <w:uiPriority w:val="34"/>
    <w:qFormat/>
    <w:rsid w:val="00E46CEF"/>
    <w:pPr>
      <w:ind w:left="720"/>
      <w:contextualSpacing/>
    </w:pPr>
  </w:style>
  <w:style w:type="character" w:styleId="a7">
    <w:name w:val="Intense Emphasis"/>
    <w:basedOn w:val="a0"/>
    <w:uiPriority w:val="21"/>
    <w:qFormat/>
    <w:rsid w:val="00E46CEF"/>
    <w:rPr>
      <w:i/>
      <w:iCs/>
      <w:color w:val="0F4761" w:themeColor="accent1" w:themeShade="BF"/>
    </w:rPr>
  </w:style>
  <w:style w:type="paragraph" w:styleId="a8">
    <w:name w:val="Intense Quote"/>
    <w:basedOn w:val="a"/>
    <w:next w:val="a"/>
    <w:link w:val="Char2"/>
    <w:uiPriority w:val="30"/>
    <w:qFormat/>
    <w:rsid w:val="00E46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46CEF"/>
    <w:rPr>
      <w:i/>
      <w:iCs/>
      <w:color w:val="0F4761" w:themeColor="accent1" w:themeShade="BF"/>
    </w:rPr>
  </w:style>
  <w:style w:type="character" w:styleId="a9">
    <w:name w:val="Intense Reference"/>
    <w:basedOn w:val="a0"/>
    <w:uiPriority w:val="32"/>
    <w:qFormat/>
    <w:rsid w:val="00E46CEF"/>
    <w:rPr>
      <w:b/>
      <w:bCs/>
      <w:smallCaps/>
      <w:color w:val="0F4761" w:themeColor="accent1" w:themeShade="BF"/>
      <w:spacing w:val="5"/>
    </w:rPr>
  </w:style>
  <w:style w:type="character" w:styleId="aa">
    <w:name w:val="Hyperlink"/>
    <w:basedOn w:val="a0"/>
    <w:uiPriority w:val="99"/>
    <w:semiHidden/>
    <w:unhideWhenUsed/>
    <w:rsid w:val="00CA57AE"/>
    <w:rPr>
      <w:color w:val="0000FF"/>
      <w:u w:val="single"/>
    </w:rPr>
  </w:style>
  <w:style w:type="character" w:styleId="ab">
    <w:name w:val="Strong"/>
    <w:basedOn w:val="a0"/>
    <w:uiPriority w:val="22"/>
    <w:qFormat/>
    <w:rsid w:val="00CA57AE"/>
    <w:rPr>
      <w:b/>
      <w:bCs/>
    </w:rPr>
  </w:style>
  <w:style w:type="character" w:customStyle="1" w:styleId="umj5nwea">
    <w:name w:val="umj5nwea"/>
    <w:basedOn w:val="a0"/>
    <w:rsid w:val="00CA57AE"/>
  </w:style>
  <w:style w:type="paragraph" w:customStyle="1" w:styleId="msonormal0">
    <w:name w:val="msonormal"/>
    <w:basedOn w:val="a"/>
    <w:rsid w:val="00CA57AE"/>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c">
    <w:name w:val="FollowedHyperlink"/>
    <w:basedOn w:val="a0"/>
    <w:uiPriority w:val="99"/>
    <w:semiHidden/>
    <w:unhideWhenUsed/>
    <w:rsid w:val="00CA57AE"/>
    <w:rPr>
      <w:color w:val="800080"/>
      <w:u w:val="single"/>
    </w:rPr>
  </w:style>
  <w:style w:type="character" w:customStyle="1" w:styleId="xvwrtojm">
    <w:name w:val="xvwrtojm"/>
    <w:basedOn w:val="a0"/>
    <w:rsid w:val="00CA57AE"/>
  </w:style>
  <w:style w:type="character" w:customStyle="1" w:styleId="9b62xdp">
    <w:name w:val="_9+b62xdp"/>
    <w:basedOn w:val="a0"/>
    <w:rsid w:val="00CA57AE"/>
  </w:style>
  <w:style w:type="character" w:customStyle="1" w:styleId="hzab0ik">
    <w:name w:val="hzab0+ik"/>
    <w:basedOn w:val="a0"/>
    <w:rsid w:val="00CA57AE"/>
  </w:style>
  <w:style w:type="character" w:customStyle="1" w:styleId="kvhlrnvs">
    <w:name w:val="kvhlrnvs"/>
    <w:basedOn w:val="a0"/>
    <w:rsid w:val="00CA57AE"/>
  </w:style>
  <w:style w:type="character" w:customStyle="1" w:styleId="akl3imc6">
    <w:name w:val="akl3imc6"/>
    <w:basedOn w:val="a0"/>
    <w:rsid w:val="00CA57AE"/>
  </w:style>
  <w:style w:type="character" w:customStyle="1" w:styleId="iinyhucr">
    <w:name w:val="iinyhucr"/>
    <w:basedOn w:val="a0"/>
    <w:rsid w:val="00CA57AE"/>
  </w:style>
  <w:style w:type="character" w:customStyle="1" w:styleId="n58-cdg">
    <w:name w:val="+n58-cdg"/>
    <w:basedOn w:val="a0"/>
    <w:rsid w:val="00CA57AE"/>
  </w:style>
  <w:style w:type="character" w:customStyle="1" w:styleId="0m0kvrvf">
    <w:name w:val="_0m0kvrvf"/>
    <w:basedOn w:val="a0"/>
    <w:rsid w:val="00CA57AE"/>
  </w:style>
  <w:style w:type="paragraph" w:styleId="ad">
    <w:name w:val="No Spacing"/>
    <w:uiPriority w:val="1"/>
    <w:qFormat/>
    <w:rsid w:val="00CA57AE"/>
    <w:pPr>
      <w:widowControl w:val="0"/>
      <w:wordWrap w:val="0"/>
      <w:autoSpaceDE w:val="0"/>
      <w:autoSpaceDN w:val="0"/>
      <w:spacing w:after="0"/>
    </w:pPr>
  </w:style>
  <w:style w:type="paragraph" w:styleId="ae">
    <w:name w:val="Normal (Web)"/>
    <w:basedOn w:val="a"/>
    <w:uiPriority w:val="99"/>
    <w:semiHidden/>
    <w:unhideWhenUsed/>
    <w:rsid w:val="0033544A"/>
    <w:pPr>
      <w:widowControl/>
      <w:wordWrap/>
      <w:autoSpaceDE/>
      <w:autoSpaceDN/>
      <w:spacing w:before="100" w:beforeAutospacing="1" w:after="100" w:afterAutospacing="1"/>
    </w:pPr>
    <w:rPr>
      <w:rFonts w:ascii="굴림" w:eastAsia="굴림" w:hAnsi="굴림" w:cs="굴림"/>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248599">
      <w:bodyDiv w:val="1"/>
      <w:marLeft w:val="0"/>
      <w:marRight w:val="0"/>
      <w:marTop w:val="0"/>
      <w:marBottom w:val="0"/>
      <w:divBdr>
        <w:top w:val="none" w:sz="0" w:space="0" w:color="auto"/>
        <w:left w:val="none" w:sz="0" w:space="0" w:color="auto"/>
        <w:bottom w:val="none" w:sz="0" w:space="0" w:color="auto"/>
        <w:right w:val="none" w:sz="0" w:space="0" w:color="auto"/>
      </w:divBdr>
      <w:divsChild>
        <w:div w:id="1563635804">
          <w:marLeft w:val="0"/>
          <w:marRight w:val="0"/>
          <w:marTop w:val="0"/>
          <w:marBottom w:val="0"/>
          <w:divBdr>
            <w:top w:val="none" w:sz="0" w:space="0" w:color="auto"/>
            <w:left w:val="none" w:sz="0" w:space="0" w:color="auto"/>
            <w:bottom w:val="none" w:sz="0" w:space="0" w:color="auto"/>
            <w:right w:val="none" w:sz="0" w:space="0" w:color="auto"/>
          </w:divBdr>
          <w:divsChild>
            <w:div w:id="1650745500">
              <w:marLeft w:val="0"/>
              <w:marRight w:val="0"/>
              <w:marTop w:val="0"/>
              <w:marBottom w:val="0"/>
              <w:divBdr>
                <w:top w:val="none" w:sz="0" w:space="0" w:color="auto"/>
                <w:left w:val="none" w:sz="0" w:space="0" w:color="auto"/>
                <w:bottom w:val="none" w:sz="0" w:space="0" w:color="auto"/>
                <w:right w:val="none" w:sz="0" w:space="0" w:color="auto"/>
              </w:divBdr>
            </w:div>
          </w:divsChild>
        </w:div>
        <w:div w:id="1820995373">
          <w:marLeft w:val="0"/>
          <w:marRight w:val="0"/>
          <w:marTop w:val="0"/>
          <w:marBottom w:val="0"/>
          <w:divBdr>
            <w:top w:val="none" w:sz="0" w:space="0" w:color="auto"/>
            <w:left w:val="none" w:sz="0" w:space="0" w:color="auto"/>
            <w:bottom w:val="none" w:sz="0" w:space="0" w:color="auto"/>
            <w:right w:val="none" w:sz="0" w:space="0" w:color="auto"/>
          </w:divBdr>
          <w:divsChild>
            <w:div w:id="1126699772">
              <w:marLeft w:val="0"/>
              <w:marRight w:val="0"/>
              <w:marTop w:val="0"/>
              <w:marBottom w:val="0"/>
              <w:divBdr>
                <w:top w:val="none" w:sz="0" w:space="0" w:color="auto"/>
                <w:left w:val="none" w:sz="0" w:space="0" w:color="auto"/>
                <w:bottom w:val="none" w:sz="0" w:space="0" w:color="auto"/>
                <w:right w:val="none" w:sz="0" w:space="0" w:color="auto"/>
              </w:divBdr>
              <w:divsChild>
                <w:div w:id="605432770">
                  <w:marLeft w:val="0"/>
                  <w:marRight w:val="0"/>
                  <w:marTop w:val="0"/>
                  <w:marBottom w:val="0"/>
                  <w:divBdr>
                    <w:top w:val="none" w:sz="0" w:space="0" w:color="auto"/>
                    <w:left w:val="none" w:sz="0" w:space="0" w:color="auto"/>
                    <w:bottom w:val="none" w:sz="0" w:space="0" w:color="auto"/>
                    <w:right w:val="none" w:sz="0" w:space="0" w:color="auto"/>
                  </w:divBdr>
                  <w:divsChild>
                    <w:div w:id="11094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02599">
          <w:marLeft w:val="0"/>
          <w:marRight w:val="0"/>
          <w:marTop w:val="0"/>
          <w:marBottom w:val="0"/>
          <w:divBdr>
            <w:top w:val="none" w:sz="0" w:space="0" w:color="auto"/>
            <w:left w:val="none" w:sz="0" w:space="0" w:color="auto"/>
            <w:bottom w:val="none" w:sz="0" w:space="0" w:color="auto"/>
            <w:right w:val="none" w:sz="0" w:space="0" w:color="auto"/>
          </w:divBdr>
          <w:divsChild>
            <w:div w:id="2024017428">
              <w:marLeft w:val="0"/>
              <w:marRight w:val="0"/>
              <w:marTop w:val="0"/>
              <w:marBottom w:val="0"/>
              <w:divBdr>
                <w:top w:val="none" w:sz="0" w:space="0" w:color="auto"/>
                <w:left w:val="none" w:sz="0" w:space="0" w:color="auto"/>
                <w:bottom w:val="none" w:sz="0" w:space="0" w:color="auto"/>
                <w:right w:val="none" w:sz="0" w:space="0" w:color="auto"/>
              </w:divBdr>
            </w:div>
          </w:divsChild>
        </w:div>
        <w:div w:id="1929150334">
          <w:marLeft w:val="0"/>
          <w:marRight w:val="0"/>
          <w:marTop w:val="0"/>
          <w:marBottom w:val="0"/>
          <w:divBdr>
            <w:top w:val="none" w:sz="0" w:space="0" w:color="auto"/>
            <w:left w:val="none" w:sz="0" w:space="0" w:color="auto"/>
            <w:bottom w:val="none" w:sz="0" w:space="0" w:color="auto"/>
            <w:right w:val="none" w:sz="0" w:space="0" w:color="auto"/>
          </w:divBdr>
          <w:divsChild>
            <w:div w:id="197544858">
              <w:marLeft w:val="0"/>
              <w:marRight w:val="0"/>
              <w:marTop w:val="0"/>
              <w:marBottom w:val="0"/>
              <w:divBdr>
                <w:top w:val="none" w:sz="0" w:space="0" w:color="auto"/>
                <w:left w:val="none" w:sz="0" w:space="0" w:color="auto"/>
                <w:bottom w:val="none" w:sz="0" w:space="0" w:color="auto"/>
                <w:right w:val="none" w:sz="0" w:space="0" w:color="auto"/>
              </w:divBdr>
              <w:divsChild>
                <w:div w:id="1541631281">
                  <w:marLeft w:val="0"/>
                  <w:marRight w:val="0"/>
                  <w:marTop w:val="0"/>
                  <w:marBottom w:val="0"/>
                  <w:divBdr>
                    <w:top w:val="none" w:sz="0" w:space="0" w:color="auto"/>
                    <w:left w:val="none" w:sz="0" w:space="0" w:color="auto"/>
                    <w:bottom w:val="none" w:sz="0" w:space="0" w:color="auto"/>
                    <w:right w:val="none" w:sz="0" w:space="0" w:color="auto"/>
                  </w:divBdr>
                  <w:divsChild>
                    <w:div w:id="1887139611">
                      <w:marLeft w:val="0"/>
                      <w:marRight w:val="0"/>
                      <w:marTop w:val="0"/>
                      <w:marBottom w:val="0"/>
                      <w:divBdr>
                        <w:top w:val="none" w:sz="0" w:space="0" w:color="auto"/>
                        <w:left w:val="none" w:sz="0" w:space="0" w:color="auto"/>
                        <w:bottom w:val="none" w:sz="0" w:space="0" w:color="auto"/>
                        <w:right w:val="none" w:sz="0" w:space="0" w:color="auto"/>
                      </w:divBdr>
                    </w:div>
                    <w:div w:id="1528060395">
                      <w:blockQuote w:val="1"/>
                      <w:marLeft w:val="0"/>
                      <w:marRight w:val="0"/>
                      <w:marTop w:val="240"/>
                      <w:marBottom w:val="240"/>
                      <w:divBdr>
                        <w:top w:val="dashed" w:sz="12" w:space="12" w:color="383B40"/>
                        <w:left w:val="single" w:sz="36" w:space="12" w:color="666C75"/>
                        <w:bottom w:val="dashed" w:sz="12" w:space="12" w:color="383B40"/>
                        <w:right w:val="dashed" w:sz="12" w:space="12" w:color="383B40"/>
                      </w:divBdr>
                      <w:divsChild>
                        <w:div w:id="2130732769">
                          <w:marLeft w:val="0"/>
                          <w:marRight w:val="0"/>
                          <w:marTop w:val="0"/>
                          <w:marBottom w:val="0"/>
                          <w:divBdr>
                            <w:top w:val="none" w:sz="0" w:space="0" w:color="auto"/>
                            <w:left w:val="none" w:sz="0" w:space="0" w:color="auto"/>
                            <w:bottom w:val="none" w:sz="0" w:space="0" w:color="auto"/>
                            <w:right w:val="none" w:sz="0" w:space="0" w:color="auto"/>
                          </w:divBdr>
                        </w:div>
                      </w:divsChild>
                    </w:div>
                    <w:div w:id="5528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77095">
          <w:marLeft w:val="0"/>
          <w:marRight w:val="0"/>
          <w:marTop w:val="0"/>
          <w:marBottom w:val="0"/>
          <w:divBdr>
            <w:top w:val="none" w:sz="0" w:space="0" w:color="auto"/>
            <w:left w:val="none" w:sz="0" w:space="0" w:color="auto"/>
            <w:bottom w:val="none" w:sz="0" w:space="0" w:color="auto"/>
            <w:right w:val="none" w:sz="0" w:space="0" w:color="auto"/>
          </w:divBdr>
          <w:divsChild>
            <w:div w:id="805512052">
              <w:marLeft w:val="0"/>
              <w:marRight w:val="0"/>
              <w:marTop w:val="0"/>
              <w:marBottom w:val="0"/>
              <w:divBdr>
                <w:top w:val="none" w:sz="0" w:space="0" w:color="auto"/>
                <w:left w:val="none" w:sz="0" w:space="0" w:color="auto"/>
                <w:bottom w:val="none" w:sz="0" w:space="0" w:color="auto"/>
                <w:right w:val="none" w:sz="0" w:space="0" w:color="auto"/>
              </w:divBdr>
            </w:div>
          </w:divsChild>
        </w:div>
        <w:div w:id="1641574561">
          <w:marLeft w:val="0"/>
          <w:marRight w:val="0"/>
          <w:marTop w:val="0"/>
          <w:marBottom w:val="0"/>
          <w:divBdr>
            <w:top w:val="none" w:sz="0" w:space="0" w:color="auto"/>
            <w:left w:val="none" w:sz="0" w:space="0" w:color="auto"/>
            <w:bottom w:val="none" w:sz="0" w:space="0" w:color="auto"/>
            <w:right w:val="none" w:sz="0" w:space="0" w:color="auto"/>
          </w:divBdr>
          <w:divsChild>
            <w:div w:id="376901432">
              <w:marLeft w:val="0"/>
              <w:marRight w:val="0"/>
              <w:marTop w:val="0"/>
              <w:marBottom w:val="0"/>
              <w:divBdr>
                <w:top w:val="none" w:sz="0" w:space="0" w:color="auto"/>
                <w:left w:val="none" w:sz="0" w:space="0" w:color="auto"/>
                <w:bottom w:val="none" w:sz="0" w:space="0" w:color="auto"/>
                <w:right w:val="none" w:sz="0" w:space="0" w:color="auto"/>
              </w:divBdr>
              <w:divsChild>
                <w:div w:id="1668054512">
                  <w:marLeft w:val="0"/>
                  <w:marRight w:val="0"/>
                  <w:marTop w:val="0"/>
                  <w:marBottom w:val="0"/>
                  <w:divBdr>
                    <w:top w:val="none" w:sz="0" w:space="0" w:color="auto"/>
                    <w:left w:val="none" w:sz="0" w:space="0" w:color="auto"/>
                    <w:bottom w:val="none" w:sz="0" w:space="0" w:color="auto"/>
                    <w:right w:val="none" w:sz="0" w:space="0" w:color="auto"/>
                  </w:divBdr>
                  <w:divsChild>
                    <w:div w:id="1840078028">
                      <w:marLeft w:val="0"/>
                      <w:marRight w:val="0"/>
                      <w:marTop w:val="0"/>
                      <w:marBottom w:val="0"/>
                      <w:divBdr>
                        <w:top w:val="none" w:sz="0" w:space="0" w:color="auto"/>
                        <w:left w:val="none" w:sz="0" w:space="0" w:color="auto"/>
                        <w:bottom w:val="none" w:sz="0" w:space="0" w:color="auto"/>
                        <w:right w:val="none" w:sz="0" w:space="0" w:color="auto"/>
                      </w:divBdr>
                    </w:div>
                    <w:div w:id="1605916783">
                      <w:blockQuote w:val="1"/>
                      <w:marLeft w:val="0"/>
                      <w:marRight w:val="0"/>
                      <w:marTop w:val="240"/>
                      <w:marBottom w:val="240"/>
                      <w:divBdr>
                        <w:top w:val="dashed" w:sz="12" w:space="12" w:color="383B40"/>
                        <w:left w:val="single" w:sz="36" w:space="12" w:color="666C75"/>
                        <w:bottom w:val="dashed" w:sz="12" w:space="12" w:color="383B40"/>
                        <w:right w:val="dashed" w:sz="12" w:space="12" w:color="383B40"/>
                      </w:divBdr>
                      <w:divsChild>
                        <w:div w:id="495345476">
                          <w:marLeft w:val="0"/>
                          <w:marRight w:val="0"/>
                          <w:marTop w:val="0"/>
                          <w:marBottom w:val="0"/>
                          <w:divBdr>
                            <w:top w:val="none" w:sz="0" w:space="0" w:color="auto"/>
                            <w:left w:val="none" w:sz="0" w:space="0" w:color="auto"/>
                            <w:bottom w:val="none" w:sz="0" w:space="0" w:color="auto"/>
                            <w:right w:val="none" w:sz="0" w:space="0" w:color="auto"/>
                          </w:divBdr>
                        </w:div>
                      </w:divsChild>
                    </w:div>
                    <w:div w:id="951012317">
                      <w:marLeft w:val="0"/>
                      <w:marRight w:val="0"/>
                      <w:marTop w:val="0"/>
                      <w:marBottom w:val="0"/>
                      <w:divBdr>
                        <w:top w:val="none" w:sz="0" w:space="0" w:color="auto"/>
                        <w:left w:val="none" w:sz="0" w:space="0" w:color="auto"/>
                        <w:bottom w:val="none" w:sz="0" w:space="0" w:color="auto"/>
                        <w:right w:val="none" w:sz="0" w:space="0" w:color="auto"/>
                      </w:divBdr>
                    </w:div>
                    <w:div w:id="576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83867">
          <w:marLeft w:val="0"/>
          <w:marRight w:val="0"/>
          <w:marTop w:val="0"/>
          <w:marBottom w:val="0"/>
          <w:divBdr>
            <w:top w:val="none" w:sz="0" w:space="0" w:color="auto"/>
            <w:left w:val="none" w:sz="0" w:space="0" w:color="auto"/>
            <w:bottom w:val="none" w:sz="0" w:space="0" w:color="auto"/>
            <w:right w:val="none" w:sz="0" w:space="0" w:color="auto"/>
          </w:divBdr>
          <w:divsChild>
            <w:div w:id="2071612289">
              <w:marLeft w:val="0"/>
              <w:marRight w:val="0"/>
              <w:marTop w:val="0"/>
              <w:marBottom w:val="0"/>
              <w:divBdr>
                <w:top w:val="none" w:sz="0" w:space="0" w:color="auto"/>
                <w:left w:val="none" w:sz="0" w:space="0" w:color="auto"/>
                <w:bottom w:val="none" w:sz="0" w:space="0" w:color="auto"/>
                <w:right w:val="none" w:sz="0" w:space="0" w:color="auto"/>
              </w:divBdr>
            </w:div>
          </w:divsChild>
        </w:div>
        <w:div w:id="303848651">
          <w:marLeft w:val="0"/>
          <w:marRight w:val="0"/>
          <w:marTop w:val="0"/>
          <w:marBottom w:val="0"/>
          <w:divBdr>
            <w:top w:val="none" w:sz="0" w:space="0" w:color="auto"/>
            <w:left w:val="none" w:sz="0" w:space="0" w:color="auto"/>
            <w:bottom w:val="none" w:sz="0" w:space="0" w:color="auto"/>
            <w:right w:val="none" w:sz="0" w:space="0" w:color="auto"/>
          </w:divBdr>
          <w:divsChild>
            <w:div w:id="464081883">
              <w:marLeft w:val="0"/>
              <w:marRight w:val="0"/>
              <w:marTop w:val="0"/>
              <w:marBottom w:val="0"/>
              <w:divBdr>
                <w:top w:val="none" w:sz="0" w:space="0" w:color="auto"/>
                <w:left w:val="none" w:sz="0" w:space="0" w:color="auto"/>
                <w:bottom w:val="none" w:sz="0" w:space="0" w:color="auto"/>
                <w:right w:val="none" w:sz="0" w:space="0" w:color="auto"/>
              </w:divBdr>
              <w:divsChild>
                <w:div w:id="144207737">
                  <w:marLeft w:val="0"/>
                  <w:marRight w:val="0"/>
                  <w:marTop w:val="0"/>
                  <w:marBottom w:val="0"/>
                  <w:divBdr>
                    <w:top w:val="none" w:sz="0" w:space="0" w:color="auto"/>
                    <w:left w:val="none" w:sz="0" w:space="0" w:color="auto"/>
                    <w:bottom w:val="none" w:sz="0" w:space="0" w:color="auto"/>
                    <w:right w:val="none" w:sz="0" w:space="0" w:color="auto"/>
                  </w:divBdr>
                  <w:divsChild>
                    <w:div w:id="19234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46315">
          <w:marLeft w:val="0"/>
          <w:marRight w:val="0"/>
          <w:marTop w:val="0"/>
          <w:marBottom w:val="0"/>
          <w:divBdr>
            <w:top w:val="none" w:sz="0" w:space="0" w:color="auto"/>
            <w:left w:val="none" w:sz="0" w:space="0" w:color="auto"/>
            <w:bottom w:val="none" w:sz="0" w:space="0" w:color="auto"/>
            <w:right w:val="none" w:sz="0" w:space="0" w:color="auto"/>
          </w:divBdr>
          <w:divsChild>
            <w:div w:id="2099323222">
              <w:marLeft w:val="0"/>
              <w:marRight w:val="0"/>
              <w:marTop w:val="0"/>
              <w:marBottom w:val="0"/>
              <w:divBdr>
                <w:top w:val="none" w:sz="0" w:space="0" w:color="auto"/>
                <w:left w:val="none" w:sz="0" w:space="0" w:color="auto"/>
                <w:bottom w:val="none" w:sz="0" w:space="0" w:color="auto"/>
                <w:right w:val="none" w:sz="0" w:space="0" w:color="auto"/>
              </w:divBdr>
            </w:div>
          </w:divsChild>
        </w:div>
        <w:div w:id="794638487">
          <w:marLeft w:val="0"/>
          <w:marRight w:val="0"/>
          <w:marTop w:val="0"/>
          <w:marBottom w:val="0"/>
          <w:divBdr>
            <w:top w:val="none" w:sz="0" w:space="0" w:color="auto"/>
            <w:left w:val="none" w:sz="0" w:space="0" w:color="auto"/>
            <w:bottom w:val="none" w:sz="0" w:space="0" w:color="auto"/>
            <w:right w:val="none" w:sz="0" w:space="0" w:color="auto"/>
          </w:divBdr>
          <w:divsChild>
            <w:div w:id="932475183">
              <w:marLeft w:val="0"/>
              <w:marRight w:val="0"/>
              <w:marTop w:val="0"/>
              <w:marBottom w:val="0"/>
              <w:divBdr>
                <w:top w:val="none" w:sz="0" w:space="0" w:color="auto"/>
                <w:left w:val="none" w:sz="0" w:space="0" w:color="auto"/>
                <w:bottom w:val="none" w:sz="0" w:space="0" w:color="auto"/>
                <w:right w:val="none" w:sz="0" w:space="0" w:color="auto"/>
              </w:divBdr>
              <w:divsChild>
                <w:div w:id="1743602544">
                  <w:marLeft w:val="0"/>
                  <w:marRight w:val="0"/>
                  <w:marTop w:val="0"/>
                  <w:marBottom w:val="0"/>
                  <w:divBdr>
                    <w:top w:val="none" w:sz="0" w:space="0" w:color="auto"/>
                    <w:left w:val="none" w:sz="0" w:space="0" w:color="auto"/>
                    <w:bottom w:val="none" w:sz="0" w:space="0" w:color="auto"/>
                    <w:right w:val="none" w:sz="0" w:space="0" w:color="auto"/>
                  </w:divBdr>
                  <w:divsChild>
                    <w:div w:id="18075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48344">
          <w:marLeft w:val="0"/>
          <w:marRight w:val="0"/>
          <w:marTop w:val="0"/>
          <w:marBottom w:val="0"/>
          <w:divBdr>
            <w:top w:val="none" w:sz="0" w:space="0" w:color="auto"/>
            <w:left w:val="none" w:sz="0" w:space="0" w:color="auto"/>
            <w:bottom w:val="none" w:sz="0" w:space="0" w:color="auto"/>
            <w:right w:val="none" w:sz="0" w:space="0" w:color="auto"/>
          </w:divBdr>
          <w:divsChild>
            <w:div w:id="522480148">
              <w:marLeft w:val="0"/>
              <w:marRight w:val="0"/>
              <w:marTop w:val="0"/>
              <w:marBottom w:val="0"/>
              <w:divBdr>
                <w:top w:val="none" w:sz="0" w:space="0" w:color="auto"/>
                <w:left w:val="none" w:sz="0" w:space="0" w:color="auto"/>
                <w:bottom w:val="none" w:sz="0" w:space="0" w:color="auto"/>
                <w:right w:val="none" w:sz="0" w:space="0" w:color="auto"/>
              </w:divBdr>
            </w:div>
          </w:divsChild>
        </w:div>
        <w:div w:id="1743479492">
          <w:marLeft w:val="0"/>
          <w:marRight w:val="0"/>
          <w:marTop w:val="0"/>
          <w:marBottom w:val="0"/>
          <w:divBdr>
            <w:top w:val="none" w:sz="0" w:space="0" w:color="auto"/>
            <w:left w:val="none" w:sz="0" w:space="0" w:color="auto"/>
            <w:bottom w:val="none" w:sz="0" w:space="0" w:color="auto"/>
            <w:right w:val="none" w:sz="0" w:space="0" w:color="auto"/>
          </w:divBdr>
          <w:divsChild>
            <w:div w:id="1578855848">
              <w:marLeft w:val="0"/>
              <w:marRight w:val="0"/>
              <w:marTop w:val="0"/>
              <w:marBottom w:val="0"/>
              <w:divBdr>
                <w:top w:val="none" w:sz="0" w:space="0" w:color="auto"/>
                <w:left w:val="none" w:sz="0" w:space="0" w:color="auto"/>
                <w:bottom w:val="none" w:sz="0" w:space="0" w:color="auto"/>
                <w:right w:val="none" w:sz="0" w:space="0" w:color="auto"/>
              </w:divBdr>
              <w:divsChild>
                <w:div w:id="1924491027">
                  <w:marLeft w:val="0"/>
                  <w:marRight w:val="0"/>
                  <w:marTop w:val="0"/>
                  <w:marBottom w:val="0"/>
                  <w:divBdr>
                    <w:top w:val="none" w:sz="0" w:space="0" w:color="auto"/>
                    <w:left w:val="none" w:sz="0" w:space="0" w:color="auto"/>
                    <w:bottom w:val="none" w:sz="0" w:space="0" w:color="auto"/>
                    <w:right w:val="none" w:sz="0" w:space="0" w:color="auto"/>
                  </w:divBdr>
                  <w:divsChild>
                    <w:div w:id="18738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18954">
          <w:marLeft w:val="0"/>
          <w:marRight w:val="0"/>
          <w:marTop w:val="0"/>
          <w:marBottom w:val="0"/>
          <w:divBdr>
            <w:top w:val="none" w:sz="0" w:space="0" w:color="auto"/>
            <w:left w:val="none" w:sz="0" w:space="0" w:color="auto"/>
            <w:bottom w:val="none" w:sz="0" w:space="0" w:color="auto"/>
            <w:right w:val="none" w:sz="0" w:space="0" w:color="auto"/>
          </w:divBdr>
          <w:divsChild>
            <w:div w:id="784615775">
              <w:marLeft w:val="0"/>
              <w:marRight w:val="0"/>
              <w:marTop w:val="0"/>
              <w:marBottom w:val="0"/>
              <w:divBdr>
                <w:top w:val="none" w:sz="0" w:space="0" w:color="auto"/>
                <w:left w:val="none" w:sz="0" w:space="0" w:color="auto"/>
                <w:bottom w:val="none" w:sz="0" w:space="0" w:color="auto"/>
                <w:right w:val="none" w:sz="0" w:space="0" w:color="auto"/>
              </w:divBdr>
            </w:div>
          </w:divsChild>
        </w:div>
        <w:div w:id="2110612148">
          <w:marLeft w:val="0"/>
          <w:marRight w:val="0"/>
          <w:marTop w:val="0"/>
          <w:marBottom w:val="0"/>
          <w:divBdr>
            <w:top w:val="none" w:sz="0" w:space="0" w:color="auto"/>
            <w:left w:val="none" w:sz="0" w:space="0" w:color="auto"/>
            <w:bottom w:val="none" w:sz="0" w:space="0" w:color="auto"/>
            <w:right w:val="none" w:sz="0" w:space="0" w:color="auto"/>
          </w:divBdr>
          <w:divsChild>
            <w:div w:id="313606832">
              <w:marLeft w:val="0"/>
              <w:marRight w:val="0"/>
              <w:marTop w:val="0"/>
              <w:marBottom w:val="0"/>
              <w:divBdr>
                <w:top w:val="none" w:sz="0" w:space="0" w:color="auto"/>
                <w:left w:val="none" w:sz="0" w:space="0" w:color="auto"/>
                <w:bottom w:val="none" w:sz="0" w:space="0" w:color="auto"/>
                <w:right w:val="none" w:sz="0" w:space="0" w:color="auto"/>
              </w:divBdr>
              <w:divsChild>
                <w:div w:id="1749886896">
                  <w:marLeft w:val="0"/>
                  <w:marRight w:val="0"/>
                  <w:marTop w:val="0"/>
                  <w:marBottom w:val="0"/>
                  <w:divBdr>
                    <w:top w:val="none" w:sz="0" w:space="0" w:color="auto"/>
                    <w:left w:val="none" w:sz="0" w:space="0" w:color="auto"/>
                    <w:bottom w:val="none" w:sz="0" w:space="0" w:color="auto"/>
                    <w:right w:val="none" w:sz="0" w:space="0" w:color="auto"/>
                  </w:divBdr>
                  <w:divsChild>
                    <w:div w:id="21140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38995">
          <w:marLeft w:val="0"/>
          <w:marRight w:val="0"/>
          <w:marTop w:val="0"/>
          <w:marBottom w:val="0"/>
          <w:divBdr>
            <w:top w:val="none" w:sz="0" w:space="0" w:color="auto"/>
            <w:left w:val="none" w:sz="0" w:space="0" w:color="auto"/>
            <w:bottom w:val="none" w:sz="0" w:space="0" w:color="auto"/>
            <w:right w:val="none" w:sz="0" w:space="0" w:color="auto"/>
          </w:divBdr>
          <w:divsChild>
            <w:div w:id="811101155">
              <w:marLeft w:val="0"/>
              <w:marRight w:val="0"/>
              <w:marTop w:val="0"/>
              <w:marBottom w:val="0"/>
              <w:divBdr>
                <w:top w:val="none" w:sz="0" w:space="0" w:color="auto"/>
                <w:left w:val="none" w:sz="0" w:space="0" w:color="auto"/>
                <w:bottom w:val="none" w:sz="0" w:space="0" w:color="auto"/>
                <w:right w:val="none" w:sz="0" w:space="0" w:color="auto"/>
              </w:divBdr>
            </w:div>
          </w:divsChild>
        </w:div>
        <w:div w:id="424614680">
          <w:marLeft w:val="0"/>
          <w:marRight w:val="0"/>
          <w:marTop w:val="0"/>
          <w:marBottom w:val="0"/>
          <w:divBdr>
            <w:top w:val="none" w:sz="0" w:space="0" w:color="auto"/>
            <w:left w:val="none" w:sz="0" w:space="0" w:color="auto"/>
            <w:bottom w:val="none" w:sz="0" w:space="0" w:color="auto"/>
            <w:right w:val="none" w:sz="0" w:space="0" w:color="auto"/>
          </w:divBdr>
          <w:divsChild>
            <w:div w:id="1576814621">
              <w:marLeft w:val="0"/>
              <w:marRight w:val="0"/>
              <w:marTop w:val="0"/>
              <w:marBottom w:val="0"/>
              <w:divBdr>
                <w:top w:val="none" w:sz="0" w:space="0" w:color="auto"/>
                <w:left w:val="none" w:sz="0" w:space="0" w:color="auto"/>
                <w:bottom w:val="none" w:sz="0" w:space="0" w:color="auto"/>
                <w:right w:val="none" w:sz="0" w:space="0" w:color="auto"/>
              </w:divBdr>
              <w:divsChild>
                <w:div w:id="1183739487">
                  <w:marLeft w:val="0"/>
                  <w:marRight w:val="0"/>
                  <w:marTop w:val="0"/>
                  <w:marBottom w:val="0"/>
                  <w:divBdr>
                    <w:top w:val="none" w:sz="0" w:space="0" w:color="auto"/>
                    <w:left w:val="none" w:sz="0" w:space="0" w:color="auto"/>
                    <w:bottom w:val="none" w:sz="0" w:space="0" w:color="auto"/>
                    <w:right w:val="none" w:sz="0" w:space="0" w:color="auto"/>
                  </w:divBdr>
                  <w:divsChild>
                    <w:div w:id="2125464537">
                      <w:marLeft w:val="0"/>
                      <w:marRight w:val="0"/>
                      <w:marTop w:val="0"/>
                      <w:marBottom w:val="0"/>
                      <w:divBdr>
                        <w:top w:val="none" w:sz="0" w:space="0" w:color="auto"/>
                        <w:left w:val="none" w:sz="0" w:space="0" w:color="auto"/>
                        <w:bottom w:val="none" w:sz="0" w:space="0" w:color="auto"/>
                        <w:right w:val="none" w:sz="0" w:space="0" w:color="auto"/>
                      </w:divBdr>
                    </w:div>
                    <w:div w:id="992875534">
                      <w:blockQuote w:val="1"/>
                      <w:marLeft w:val="0"/>
                      <w:marRight w:val="0"/>
                      <w:marTop w:val="240"/>
                      <w:marBottom w:val="240"/>
                      <w:divBdr>
                        <w:top w:val="dashed" w:sz="12" w:space="12" w:color="383B40"/>
                        <w:left w:val="single" w:sz="36" w:space="12" w:color="666C75"/>
                        <w:bottom w:val="dashed" w:sz="12" w:space="12" w:color="383B40"/>
                        <w:right w:val="dashed" w:sz="12" w:space="12" w:color="383B40"/>
                      </w:divBdr>
                      <w:divsChild>
                        <w:div w:id="393507019">
                          <w:marLeft w:val="0"/>
                          <w:marRight w:val="0"/>
                          <w:marTop w:val="0"/>
                          <w:marBottom w:val="0"/>
                          <w:divBdr>
                            <w:top w:val="none" w:sz="0" w:space="0" w:color="auto"/>
                            <w:left w:val="none" w:sz="0" w:space="0" w:color="auto"/>
                            <w:bottom w:val="none" w:sz="0" w:space="0" w:color="auto"/>
                            <w:right w:val="none" w:sz="0" w:space="0" w:color="auto"/>
                          </w:divBdr>
                        </w:div>
                      </w:divsChild>
                    </w:div>
                    <w:div w:id="1918128641">
                      <w:blockQuote w:val="1"/>
                      <w:marLeft w:val="0"/>
                      <w:marRight w:val="0"/>
                      <w:marTop w:val="240"/>
                      <w:marBottom w:val="240"/>
                      <w:divBdr>
                        <w:top w:val="dashed" w:sz="12" w:space="12" w:color="383B40"/>
                        <w:left w:val="single" w:sz="36" w:space="12" w:color="666C75"/>
                        <w:bottom w:val="dashed" w:sz="12" w:space="12" w:color="383B40"/>
                        <w:right w:val="dashed" w:sz="12" w:space="12" w:color="383B40"/>
                      </w:divBdr>
                      <w:divsChild>
                        <w:div w:id="1609194041">
                          <w:marLeft w:val="0"/>
                          <w:marRight w:val="0"/>
                          <w:marTop w:val="0"/>
                          <w:marBottom w:val="0"/>
                          <w:divBdr>
                            <w:top w:val="none" w:sz="0" w:space="0" w:color="auto"/>
                            <w:left w:val="none" w:sz="0" w:space="0" w:color="auto"/>
                            <w:bottom w:val="none" w:sz="0" w:space="0" w:color="auto"/>
                            <w:right w:val="none" w:sz="0" w:space="0" w:color="auto"/>
                          </w:divBdr>
                        </w:div>
                      </w:divsChild>
                    </w:div>
                    <w:div w:id="1998072361">
                      <w:blockQuote w:val="1"/>
                      <w:marLeft w:val="0"/>
                      <w:marRight w:val="0"/>
                      <w:marTop w:val="240"/>
                      <w:marBottom w:val="240"/>
                      <w:divBdr>
                        <w:top w:val="dashed" w:sz="12" w:space="12" w:color="383B40"/>
                        <w:left w:val="single" w:sz="36" w:space="12" w:color="666C75"/>
                        <w:bottom w:val="dashed" w:sz="12" w:space="12" w:color="383B40"/>
                        <w:right w:val="dashed" w:sz="12" w:space="12" w:color="383B40"/>
                      </w:divBdr>
                      <w:divsChild>
                        <w:div w:id="74711724">
                          <w:marLeft w:val="0"/>
                          <w:marRight w:val="0"/>
                          <w:marTop w:val="0"/>
                          <w:marBottom w:val="0"/>
                          <w:divBdr>
                            <w:top w:val="none" w:sz="0" w:space="0" w:color="auto"/>
                            <w:left w:val="none" w:sz="0" w:space="0" w:color="auto"/>
                            <w:bottom w:val="none" w:sz="0" w:space="0" w:color="auto"/>
                            <w:right w:val="none" w:sz="0" w:space="0" w:color="auto"/>
                          </w:divBdr>
                        </w:div>
                      </w:divsChild>
                    </w:div>
                    <w:div w:id="1547375655">
                      <w:blockQuote w:val="1"/>
                      <w:marLeft w:val="0"/>
                      <w:marRight w:val="0"/>
                      <w:marTop w:val="240"/>
                      <w:marBottom w:val="240"/>
                      <w:divBdr>
                        <w:top w:val="dashed" w:sz="12" w:space="12" w:color="383B40"/>
                        <w:left w:val="single" w:sz="36" w:space="12" w:color="666C75"/>
                        <w:bottom w:val="dashed" w:sz="12" w:space="12" w:color="383B40"/>
                        <w:right w:val="dashed" w:sz="12" w:space="12" w:color="383B40"/>
                      </w:divBdr>
                      <w:divsChild>
                        <w:div w:id="33388231">
                          <w:marLeft w:val="0"/>
                          <w:marRight w:val="0"/>
                          <w:marTop w:val="0"/>
                          <w:marBottom w:val="0"/>
                          <w:divBdr>
                            <w:top w:val="none" w:sz="0" w:space="0" w:color="auto"/>
                            <w:left w:val="none" w:sz="0" w:space="0" w:color="auto"/>
                            <w:bottom w:val="none" w:sz="0" w:space="0" w:color="auto"/>
                            <w:right w:val="none" w:sz="0" w:space="0" w:color="auto"/>
                          </w:divBdr>
                        </w:div>
                      </w:divsChild>
                    </w:div>
                    <w:div w:id="4826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473198">
          <w:marLeft w:val="0"/>
          <w:marRight w:val="0"/>
          <w:marTop w:val="0"/>
          <w:marBottom w:val="0"/>
          <w:divBdr>
            <w:top w:val="none" w:sz="0" w:space="0" w:color="auto"/>
            <w:left w:val="none" w:sz="0" w:space="0" w:color="auto"/>
            <w:bottom w:val="none" w:sz="0" w:space="0" w:color="auto"/>
            <w:right w:val="none" w:sz="0" w:space="0" w:color="auto"/>
          </w:divBdr>
          <w:divsChild>
            <w:div w:id="1922250483">
              <w:marLeft w:val="0"/>
              <w:marRight w:val="0"/>
              <w:marTop w:val="0"/>
              <w:marBottom w:val="0"/>
              <w:divBdr>
                <w:top w:val="none" w:sz="0" w:space="0" w:color="auto"/>
                <w:left w:val="none" w:sz="0" w:space="0" w:color="auto"/>
                <w:bottom w:val="none" w:sz="0" w:space="0" w:color="auto"/>
                <w:right w:val="none" w:sz="0" w:space="0" w:color="auto"/>
              </w:divBdr>
            </w:div>
          </w:divsChild>
        </w:div>
        <w:div w:id="1595630155">
          <w:marLeft w:val="0"/>
          <w:marRight w:val="0"/>
          <w:marTop w:val="0"/>
          <w:marBottom w:val="0"/>
          <w:divBdr>
            <w:top w:val="none" w:sz="0" w:space="0" w:color="auto"/>
            <w:left w:val="none" w:sz="0" w:space="0" w:color="auto"/>
            <w:bottom w:val="none" w:sz="0" w:space="0" w:color="auto"/>
            <w:right w:val="none" w:sz="0" w:space="0" w:color="auto"/>
          </w:divBdr>
          <w:divsChild>
            <w:div w:id="683674964">
              <w:marLeft w:val="0"/>
              <w:marRight w:val="0"/>
              <w:marTop w:val="0"/>
              <w:marBottom w:val="0"/>
              <w:divBdr>
                <w:top w:val="none" w:sz="0" w:space="0" w:color="auto"/>
                <w:left w:val="none" w:sz="0" w:space="0" w:color="auto"/>
                <w:bottom w:val="none" w:sz="0" w:space="0" w:color="auto"/>
                <w:right w:val="none" w:sz="0" w:space="0" w:color="auto"/>
              </w:divBdr>
              <w:divsChild>
                <w:div w:id="1939560141">
                  <w:marLeft w:val="0"/>
                  <w:marRight w:val="0"/>
                  <w:marTop w:val="0"/>
                  <w:marBottom w:val="0"/>
                  <w:divBdr>
                    <w:top w:val="none" w:sz="0" w:space="0" w:color="auto"/>
                    <w:left w:val="none" w:sz="0" w:space="0" w:color="auto"/>
                    <w:bottom w:val="none" w:sz="0" w:space="0" w:color="auto"/>
                    <w:right w:val="none" w:sz="0" w:space="0" w:color="auto"/>
                  </w:divBdr>
                  <w:divsChild>
                    <w:div w:id="584077570">
                      <w:marLeft w:val="0"/>
                      <w:marRight w:val="0"/>
                      <w:marTop w:val="0"/>
                      <w:marBottom w:val="0"/>
                      <w:divBdr>
                        <w:top w:val="none" w:sz="0" w:space="0" w:color="auto"/>
                        <w:left w:val="none" w:sz="0" w:space="0" w:color="auto"/>
                        <w:bottom w:val="none" w:sz="0" w:space="0" w:color="auto"/>
                        <w:right w:val="none" w:sz="0" w:space="0" w:color="auto"/>
                      </w:divBdr>
                    </w:div>
                    <w:div w:id="142358378">
                      <w:blockQuote w:val="1"/>
                      <w:marLeft w:val="0"/>
                      <w:marRight w:val="0"/>
                      <w:marTop w:val="240"/>
                      <w:marBottom w:val="240"/>
                      <w:divBdr>
                        <w:top w:val="dashed" w:sz="12" w:space="12" w:color="383B40"/>
                        <w:left w:val="single" w:sz="36" w:space="12" w:color="666C75"/>
                        <w:bottom w:val="dashed" w:sz="12" w:space="12" w:color="383B40"/>
                        <w:right w:val="dashed" w:sz="12" w:space="12" w:color="383B40"/>
                      </w:divBdr>
                      <w:divsChild>
                        <w:div w:id="1428623915">
                          <w:marLeft w:val="0"/>
                          <w:marRight w:val="0"/>
                          <w:marTop w:val="0"/>
                          <w:marBottom w:val="0"/>
                          <w:divBdr>
                            <w:top w:val="none" w:sz="0" w:space="0" w:color="auto"/>
                            <w:left w:val="none" w:sz="0" w:space="0" w:color="auto"/>
                            <w:bottom w:val="none" w:sz="0" w:space="0" w:color="auto"/>
                            <w:right w:val="none" w:sz="0" w:space="0" w:color="auto"/>
                          </w:divBdr>
                        </w:div>
                      </w:divsChild>
                    </w:div>
                    <w:div w:id="481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90111">
          <w:marLeft w:val="0"/>
          <w:marRight w:val="0"/>
          <w:marTop w:val="0"/>
          <w:marBottom w:val="0"/>
          <w:divBdr>
            <w:top w:val="none" w:sz="0" w:space="0" w:color="auto"/>
            <w:left w:val="none" w:sz="0" w:space="0" w:color="auto"/>
            <w:bottom w:val="none" w:sz="0" w:space="0" w:color="auto"/>
            <w:right w:val="none" w:sz="0" w:space="0" w:color="auto"/>
          </w:divBdr>
          <w:divsChild>
            <w:div w:id="23750685">
              <w:marLeft w:val="0"/>
              <w:marRight w:val="0"/>
              <w:marTop w:val="0"/>
              <w:marBottom w:val="0"/>
              <w:divBdr>
                <w:top w:val="none" w:sz="0" w:space="0" w:color="auto"/>
                <w:left w:val="none" w:sz="0" w:space="0" w:color="auto"/>
                <w:bottom w:val="none" w:sz="0" w:space="0" w:color="auto"/>
                <w:right w:val="none" w:sz="0" w:space="0" w:color="auto"/>
              </w:divBdr>
            </w:div>
          </w:divsChild>
        </w:div>
        <w:div w:id="1327628750">
          <w:marLeft w:val="0"/>
          <w:marRight w:val="0"/>
          <w:marTop w:val="0"/>
          <w:marBottom w:val="0"/>
          <w:divBdr>
            <w:top w:val="none" w:sz="0" w:space="0" w:color="auto"/>
            <w:left w:val="none" w:sz="0" w:space="0" w:color="auto"/>
            <w:bottom w:val="none" w:sz="0" w:space="0" w:color="auto"/>
            <w:right w:val="none" w:sz="0" w:space="0" w:color="auto"/>
          </w:divBdr>
          <w:divsChild>
            <w:div w:id="587420236">
              <w:marLeft w:val="0"/>
              <w:marRight w:val="0"/>
              <w:marTop w:val="0"/>
              <w:marBottom w:val="0"/>
              <w:divBdr>
                <w:top w:val="none" w:sz="0" w:space="0" w:color="auto"/>
                <w:left w:val="none" w:sz="0" w:space="0" w:color="auto"/>
                <w:bottom w:val="none" w:sz="0" w:space="0" w:color="auto"/>
                <w:right w:val="none" w:sz="0" w:space="0" w:color="auto"/>
              </w:divBdr>
              <w:divsChild>
                <w:div w:id="245694752">
                  <w:marLeft w:val="0"/>
                  <w:marRight w:val="0"/>
                  <w:marTop w:val="0"/>
                  <w:marBottom w:val="0"/>
                  <w:divBdr>
                    <w:top w:val="none" w:sz="0" w:space="0" w:color="auto"/>
                    <w:left w:val="none" w:sz="0" w:space="0" w:color="auto"/>
                    <w:bottom w:val="none" w:sz="0" w:space="0" w:color="auto"/>
                    <w:right w:val="none" w:sz="0" w:space="0" w:color="auto"/>
                  </w:divBdr>
                  <w:divsChild>
                    <w:div w:id="6290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60787">
          <w:marLeft w:val="0"/>
          <w:marRight w:val="0"/>
          <w:marTop w:val="0"/>
          <w:marBottom w:val="0"/>
          <w:divBdr>
            <w:top w:val="none" w:sz="0" w:space="0" w:color="auto"/>
            <w:left w:val="none" w:sz="0" w:space="0" w:color="auto"/>
            <w:bottom w:val="none" w:sz="0" w:space="0" w:color="auto"/>
            <w:right w:val="none" w:sz="0" w:space="0" w:color="auto"/>
          </w:divBdr>
          <w:divsChild>
            <w:div w:id="1356923023">
              <w:marLeft w:val="0"/>
              <w:marRight w:val="0"/>
              <w:marTop w:val="0"/>
              <w:marBottom w:val="0"/>
              <w:divBdr>
                <w:top w:val="none" w:sz="0" w:space="0" w:color="auto"/>
                <w:left w:val="none" w:sz="0" w:space="0" w:color="auto"/>
                <w:bottom w:val="none" w:sz="0" w:space="0" w:color="auto"/>
                <w:right w:val="none" w:sz="0" w:space="0" w:color="auto"/>
              </w:divBdr>
            </w:div>
          </w:divsChild>
        </w:div>
        <w:div w:id="1360156054">
          <w:marLeft w:val="0"/>
          <w:marRight w:val="0"/>
          <w:marTop w:val="0"/>
          <w:marBottom w:val="0"/>
          <w:divBdr>
            <w:top w:val="none" w:sz="0" w:space="0" w:color="auto"/>
            <w:left w:val="none" w:sz="0" w:space="0" w:color="auto"/>
            <w:bottom w:val="none" w:sz="0" w:space="0" w:color="auto"/>
            <w:right w:val="none" w:sz="0" w:space="0" w:color="auto"/>
          </w:divBdr>
          <w:divsChild>
            <w:div w:id="1275484689">
              <w:marLeft w:val="0"/>
              <w:marRight w:val="0"/>
              <w:marTop w:val="0"/>
              <w:marBottom w:val="0"/>
              <w:divBdr>
                <w:top w:val="none" w:sz="0" w:space="0" w:color="auto"/>
                <w:left w:val="none" w:sz="0" w:space="0" w:color="auto"/>
                <w:bottom w:val="none" w:sz="0" w:space="0" w:color="auto"/>
                <w:right w:val="none" w:sz="0" w:space="0" w:color="auto"/>
              </w:divBdr>
              <w:divsChild>
                <w:div w:id="556624005">
                  <w:marLeft w:val="0"/>
                  <w:marRight w:val="0"/>
                  <w:marTop w:val="0"/>
                  <w:marBottom w:val="0"/>
                  <w:divBdr>
                    <w:top w:val="none" w:sz="0" w:space="0" w:color="auto"/>
                    <w:left w:val="none" w:sz="0" w:space="0" w:color="auto"/>
                    <w:bottom w:val="none" w:sz="0" w:space="0" w:color="auto"/>
                    <w:right w:val="none" w:sz="0" w:space="0" w:color="auto"/>
                  </w:divBdr>
                  <w:divsChild>
                    <w:div w:id="235483781">
                      <w:marLeft w:val="0"/>
                      <w:marRight w:val="0"/>
                      <w:marTop w:val="0"/>
                      <w:marBottom w:val="0"/>
                      <w:divBdr>
                        <w:top w:val="none" w:sz="0" w:space="0" w:color="auto"/>
                        <w:left w:val="none" w:sz="0" w:space="0" w:color="auto"/>
                        <w:bottom w:val="none" w:sz="0" w:space="0" w:color="auto"/>
                        <w:right w:val="none" w:sz="0" w:space="0" w:color="auto"/>
                      </w:divBdr>
                    </w:div>
                    <w:div w:id="2051760358">
                      <w:blockQuote w:val="1"/>
                      <w:marLeft w:val="0"/>
                      <w:marRight w:val="0"/>
                      <w:marTop w:val="240"/>
                      <w:marBottom w:val="240"/>
                      <w:divBdr>
                        <w:top w:val="dashed" w:sz="12" w:space="12" w:color="383B40"/>
                        <w:left w:val="single" w:sz="36" w:space="12" w:color="666C75"/>
                        <w:bottom w:val="dashed" w:sz="12" w:space="12" w:color="383B40"/>
                        <w:right w:val="dashed" w:sz="12" w:space="12" w:color="383B40"/>
                      </w:divBdr>
                      <w:divsChild>
                        <w:div w:id="890656203">
                          <w:marLeft w:val="0"/>
                          <w:marRight w:val="0"/>
                          <w:marTop w:val="0"/>
                          <w:marBottom w:val="0"/>
                          <w:divBdr>
                            <w:top w:val="none" w:sz="0" w:space="0" w:color="auto"/>
                            <w:left w:val="none" w:sz="0" w:space="0" w:color="auto"/>
                            <w:bottom w:val="none" w:sz="0" w:space="0" w:color="auto"/>
                            <w:right w:val="none" w:sz="0" w:space="0" w:color="auto"/>
                          </w:divBdr>
                        </w:div>
                        <w:div w:id="1816409345">
                          <w:marLeft w:val="0"/>
                          <w:marRight w:val="0"/>
                          <w:marTop w:val="0"/>
                          <w:marBottom w:val="0"/>
                          <w:divBdr>
                            <w:top w:val="none" w:sz="0" w:space="0" w:color="auto"/>
                            <w:left w:val="none" w:sz="0" w:space="0" w:color="auto"/>
                            <w:bottom w:val="none" w:sz="0" w:space="0" w:color="auto"/>
                            <w:right w:val="none" w:sz="0" w:space="0" w:color="auto"/>
                          </w:divBdr>
                        </w:div>
                      </w:divsChild>
                    </w:div>
                    <w:div w:id="19230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95293">
          <w:marLeft w:val="0"/>
          <w:marRight w:val="0"/>
          <w:marTop w:val="0"/>
          <w:marBottom w:val="0"/>
          <w:divBdr>
            <w:top w:val="none" w:sz="0" w:space="0" w:color="auto"/>
            <w:left w:val="none" w:sz="0" w:space="0" w:color="auto"/>
            <w:bottom w:val="none" w:sz="0" w:space="0" w:color="auto"/>
            <w:right w:val="none" w:sz="0" w:space="0" w:color="auto"/>
          </w:divBdr>
          <w:divsChild>
            <w:div w:id="1844935598">
              <w:marLeft w:val="0"/>
              <w:marRight w:val="0"/>
              <w:marTop w:val="0"/>
              <w:marBottom w:val="0"/>
              <w:divBdr>
                <w:top w:val="none" w:sz="0" w:space="0" w:color="auto"/>
                <w:left w:val="none" w:sz="0" w:space="0" w:color="auto"/>
                <w:bottom w:val="none" w:sz="0" w:space="0" w:color="auto"/>
                <w:right w:val="none" w:sz="0" w:space="0" w:color="auto"/>
              </w:divBdr>
            </w:div>
          </w:divsChild>
        </w:div>
        <w:div w:id="155001395">
          <w:marLeft w:val="0"/>
          <w:marRight w:val="0"/>
          <w:marTop w:val="0"/>
          <w:marBottom w:val="0"/>
          <w:divBdr>
            <w:top w:val="none" w:sz="0" w:space="0" w:color="auto"/>
            <w:left w:val="none" w:sz="0" w:space="0" w:color="auto"/>
            <w:bottom w:val="none" w:sz="0" w:space="0" w:color="auto"/>
            <w:right w:val="none" w:sz="0" w:space="0" w:color="auto"/>
          </w:divBdr>
          <w:divsChild>
            <w:div w:id="369885291">
              <w:marLeft w:val="0"/>
              <w:marRight w:val="0"/>
              <w:marTop w:val="0"/>
              <w:marBottom w:val="0"/>
              <w:divBdr>
                <w:top w:val="none" w:sz="0" w:space="0" w:color="auto"/>
                <w:left w:val="none" w:sz="0" w:space="0" w:color="auto"/>
                <w:bottom w:val="none" w:sz="0" w:space="0" w:color="auto"/>
                <w:right w:val="none" w:sz="0" w:space="0" w:color="auto"/>
              </w:divBdr>
              <w:divsChild>
                <w:div w:id="887885145">
                  <w:marLeft w:val="0"/>
                  <w:marRight w:val="0"/>
                  <w:marTop w:val="0"/>
                  <w:marBottom w:val="0"/>
                  <w:divBdr>
                    <w:top w:val="none" w:sz="0" w:space="0" w:color="auto"/>
                    <w:left w:val="none" w:sz="0" w:space="0" w:color="auto"/>
                    <w:bottom w:val="none" w:sz="0" w:space="0" w:color="auto"/>
                    <w:right w:val="none" w:sz="0" w:space="0" w:color="auto"/>
                  </w:divBdr>
                  <w:divsChild>
                    <w:div w:id="1520123392">
                      <w:marLeft w:val="0"/>
                      <w:marRight w:val="0"/>
                      <w:marTop w:val="0"/>
                      <w:marBottom w:val="0"/>
                      <w:divBdr>
                        <w:top w:val="none" w:sz="0" w:space="0" w:color="auto"/>
                        <w:left w:val="none" w:sz="0" w:space="0" w:color="auto"/>
                        <w:bottom w:val="none" w:sz="0" w:space="0" w:color="auto"/>
                        <w:right w:val="none" w:sz="0" w:space="0" w:color="auto"/>
                      </w:divBdr>
                    </w:div>
                    <w:div w:id="4465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89652">
          <w:marLeft w:val="0"/>
          <w:marRight w:val="0"/>
          <w:marTop w:val="0"/>
          <w:marBottom w:val="0"/>
          <w:divBdr>
            <w:top w:val="none" w:sz="0" w:space="0" w:color="auto"/>
            <w:left w:val="none" w:sz="0" w:space="0" w:color="auto"/>
            <w:bottom w:val="none" w:sz="0" w:space="0" w:color="auto"/>
            <w:right w:val="none" w:sz="0" w:space="0" w:color="auto"/>
          </w:divBdr>
          <w:divsChild>
            <w:div w:id="212011916">
              <w:marLeft w:val="0"/>
              <w:marRight w:val="0"/>
              <w:marTop w:val="0"/>
              <w:marBottom w:val="0"/>
              <w:divBdr>
                <w:top w:val="none" w:sz="0" w:space="0" w:color="auto"/>
                <w:left w:val="none" w:sz="0" w:space="0" w:color="auto"/>
                <w:bottom w:val="none" w:sz="0" w:space="0" w:color="auto"/>
                <w:right w:val="none" w:sz="0" w:space="0" w:color="auto"/>
              </w:divBdr>
            </w:div>
          </w:divsChild>
        </w:div>
        <w:div w:id="424619652">
          <w:marLeft w:val="0"/>
          <w:marRight w:val="0"/>
          <w:marTop w:val="0"/>
          <w:marBottom w:val="0"/>
          <w:divBdr>
            <w:top w:val="none" w:sz="0" w:space="0" w:color="auto"/>
            <w:left w:val="none" w:sz="0" w:space="0" w:color="auto"/>
            <w:bottom w:val="none" w:sz="0" w:space="0" w:color="auto"/>
            <w:right w:val="none" w:sz="0" w:space="0" w:color="auto"/>
          </w:divBdr>
          <w:divsChild>
            <w:div w:id="688457088">
              <w:marLeft w:val="0"/>
              <w:marRight w:val="0"/>
              <w:marTop w:val="0"/>
              <w:marBottom w:val="0"/>
              <w:divBdr>
                <w:top w:val="none" w:sz="0" w:space="0" w:color="auto"/>
                <w:left w:val="none" w:sz="0" w:space="0" w:color="auto"/>
                <w:bottom w:val="none" w:sz="0" w:space="0" w:color="auto"/>
                <w:right w:val="none" w:sz="0" w:space="0" w:color="auto"/>
              </w:divBdr>
              <w:divsChild>
                <w:div w:id="1769932808">
                  <w:marLeft w:val="0"/>
                  <w:marRight w:val="0"/>
                  <w:marTop w:val="0"/>
                  <w:marBottom w:val="0"/>
                  <w:divBdr>
                    <w:top w:val="none" w:sz="0" w:space="0" w:color="auto"/>
                    <w:left w:val="none" w:sz="0" w:space="0" w:color="auto"/>
                    <w:bottom w:val="none" w:sz="0" w:space="0" w:color="auto"/>
                    <w:right w:val="none" w:sz="0" w:space="0" w:color="auto"/>
                  </w:divBdr>
                  <w:divsChild>
                    <w:div w:id="13731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8032">
          <w:marLeft w:val="0"/>
          <w:marRight w:val="0"/>
          <w:marTop w:val="0"/>
          <w:marBottom w:val="0"/>
          <w:divBdr>
            <w:top w:val="none" w:sz="0" w:space="0" w:color="auto"/>
            <w:left w:val="none" w:sz="0" w:space="0" w:color="auto"/>
            <w:bottom w:val="none" w:sz="0" w:space="0" w:color="auto"/>
            <w:right w:val="none" w:sz="0" w:space="0" w:color="auto"/>
          </w:divBdr>
          <w:divsChild>
            <w:div w:id="1480879861">
              <w:marLeft w:val="0"/>
              <w:marRight w:val="0"/>
              <w:marTop w:val="0"/>
              <w:marBottom w:val="0"/>
              <w:divBdr>
                <w:top w:val="single" w:sz="24" w:space="0" w:color="auto"/>
                <w:left w:val="single" w:sz="24" w:space="0" w:color="auto"/>
                <w:bottom w:val="single" w:sz="24" w:space="0" w:color="auto"/>
                <w:right w:val="single" w:sz="24" w:space="0" w:color="auto"/>
              </w:divBdr>
              <w:divsChild>
                <w:div w:id="541942486">
                  <w:marLeft w:val="0"/>
                  <w:marRight w:val="0"/>
                  <w:marTop w:val="0"/>
                  <w:marBottom w:val="0"/>
                  <w:divBdr>
                    <w:top w:val="none" w:sz="0" w:space="0" w:color="auto"/>
                    <w:left w:val="none" w:sz="0" w:space="0" w:color="auto"/>
                    <w:bottom w:val="none" w:sz="0" w:space="0" w:color="auto"/>
                    <w:right w:val="none" w:sz="0" w:space="0" w:color="auto"/>
                  </w:divBdr>
                </w:div>
                <w:div w:id="1523713547">
                  <w:marLeft w:val="0"/>
                  <w:marRight w:val="0"/>
                  <w:marTop w:val="0"/>
                  <w:marBottom w:val="0"/>
                  <w:divBdr>
                    <w:top w:val="none" w:sz="0" w:space="0" w:color="auto"/>
                    <w:left w:val="none" w:sz="0" w:space="0" w:color="auto"/>
                    <w:bottom w:val="none" w:sz="0" w:space="0" w:color="auto"/>
                    <w:right w:val="none" w:sz="0" w:space="0" w:color="auto"/>
                  </w:divBdr>
                  <w:divsChild>
                    <w:div w:id="1829250410">
                      <w:marLeft w:val="0"/>
                      <w:marRight w:val="0"/>
                      <w:marTop w:val="0"/>
                      <w:marBottom w:val="0"/>
                      <w:divBdr>
                        <w:top w:val="none" w:sz="0" w:space="0" w:color="auto"/>
                        <w:left w:val="none" w:sz="0" w:space="0" w:color="auto"/>
                        <w:bottom w:val="none" w:sz="0" w:space="0" w:color="auto"/>
                        <w:right w:val="none" w:sz="0" w:space="0" w:color="auto"/>
                      </w:divBdr>
                      <w:divsChild>
                        <w:div w:id="651910556">
                          <w:marLeft w:val="0"/>
                          <w:marRight w:val="0"/>
                          <w:marTop w:val="0"/>
                          <w:marBottom w:val="0"/>
                          <w:divBdr>
                            <w:top w:val="none" w:sz="0" w:space="0" w:color="auto"/>
                            <w:left w:val="none" w:sz="0" w:space="0" w:color="auto"/>
                            <w:bottom w:val="none" w:sz="0" w:space="0" w:color="auto"/>
                            <w:right w:val="none" w:sz="0" w:space="0" w:color="auto"/>
                          </w:divBdr>
                          <w:divsChild>
                            <w:div w:id="1420830694">
                              <w:marLeft w:val="0"/>
                              <w:marRight w:val="0"/>
                              <w:marTop w:val="0"/>
                              <w:marBottom w:val="0"/>
                              <w:divBdr>
                                <w:top w:val="none" w:sz="0" w:space="0" w:color="auto"/>
                                <w:left w:val="none" w:sz="0" w:space="0" w:color="auto"/>
                                <w:bottom w:val="none" w:sz="0" w:space="0" w:color="auto"/>
                                <w:right w:val="none" w:sz="0" w:space="0" w:color="auto"/>
                              </w:divBdr>
                            </w:div>
                          </w:divsChild>
                        </w:div>
                        <w:div w:id="1104152051">
                          <w:marLeft w:val="0"/>
                          <w:marRight w:val="0"/>
                          <w:marTop w:val="0"/>
                          <w:marBottom w:val="0"/>
                          <w:divBdr>
                            <w:top w:val="none" w:sz="0" w:space="0" w:color="auto"/>
                            <w:left w:val="none" w:sz="0" w:space="0" w:color="auto"/>
                            <w:bottom w:val="none" w:sz="0" w:space="0" w:color="auto"/>
                            <w:right w:val="none" w:sz="0" w:space="0" w:color="auto"/>
                          </w:divBdr>
                          <w:divsChild>
                            <w:div w:id="1143234091">
                              <w:marLeft w:val="0"/>
                              <w:marRight w:val="0"/>
                              <w:marTop w:val="0"/>
                              <w:marBottom w:val="0"/>
                              <w:divBdr>
                                <w:top w:val="none" w:sz="0" w:space="0" w:color="auto"/>
                                <w:left w:val="none" w:sz="0" w:space="0" w:color="auto"/>
                                <w:bottom w:val="none" w:sz="0" w:space="0" w:color="auto"/>
                                <w:right w:val="none" w:sz="0" w:space="0" w:color="auto"/>
                              </w:divBdr>
                            </w:div>
                          </w:divsChild>
                        </w:div>
                        <w:div w:id="5908355">
                          <w:marLeft w:val="0"/>
                          <w:marRight w:val="0"/>
                          <w:marTop w:val="0"/>
                          <w:marBottom w:val="0"/>
                          <w:divBdr>
                            <w:top w:val="none" w:sz="0" w:space="0" w:color="auto"/>
                            <w:left w:val="none" w:sz="0" w:space="0" w:color="auto"/>
                            <w:bottom w:val="none" w:sz="0" w:space="0" w:color="auto"/>
                            <w:right w:val="none" w:sz="0" w:space="0" w:color="auto"/>
                          </w:divBdr>
                          <w:divsChild>
                            <w:div w:id="10365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018481">
              <w:marLeft w:val="0"/>
              <w:marRight w:val="0"/>
              <w:marTop w:val="360"/>
              <w:marBottom w:val="360"/>
              <w:divBdr>
                <w:top w:val="single" w:sz="6" w:space="6" w:color="383840"/>
                <w:left w:val="none" w:sz="0" w:space="0" w:color="auto"/>
                <w:bottom w:val="none" w:sz="0" w:space="0" w:color="auto"/>
                <w:right w:val="none" w:sz="0" w:space="0" w:color="auto"/>
              </w:divBdr>
              <w:divsChild>
                <w:div w:id="16424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23994">
      <w:bodyDiv w:val="1"/>
      <w:marLeft w:val="0"/>
      <w:marRight w:val="0"/>
      <w:marTop w:val="0"/>
      <w:marBottom w:val="0"/>
      <w:divBdr>
        <w:top w:val="none" w:sz="0" w:space="0" w:color="auto"/>
        <w:left w:val="none" w:sz="0" w:space="0" w:color="auto"/>
        <w:bottom w:val="none" w:sz="0" w:space="0" w:color="auto"/>
        <w:right w:val="none" w:sz="0" w:space="0" w:color="auto"/>
      </w:divBdr>
    </w:div>
    <w:div w:id="1382093801">
      <w:bodyDiv w:val="1"/>
      <w:marLeft w:val="0"/>
      <w:marRight w:val="0"/>
      <w:marTop w:val="0"/>
      <w:marBottom w:val="0"/>
      <w:divBdr>
        <w:top w:val="none" w:sz="0" w:space="0" w:color="auto"/>
        <w:left w:val="none" w:sz="0" w:space="0" w:color="auto"/>
        <w:bottom w:val="none" w:sz="0" w:space="0" w:color="auto"/>
        <w:right w:val="none" w:sz="0" w:space="0" w:color="auto"/>
      </w:divBdr>
    </w:div>
    <w:div w:id="1418598985">
      <w:bodyDiv w:val="1"/>
      <w:marLeft w:val="0"/>
      <w:marRight w:val="0"/>
      <w:marTop w:val="0"/>
      <w:marBottom w:val="0"/>
      <w:divBdr>
        <w:top w:val="none" w:sz="0" w:space="0" w:color="auto"/>
        <w:left w:val="none" w:sz="0" w:space="0" w:color="auto"/>
        <w:bottom w:val="none" w:sz="0" w:space="0" w:color="auto"/>
        <w:right w:val="none" w:sz="0" w:space="0" w:color="auto"/>
      </w:divBdr>
    </w:div>
    <w:div w:id="1420634828">
      <w:bodyDiv w:val="1"/>
      <w:marLeft w:val="0"/>
      <w:marRight w:val="0"/>
      <w:marTop w:val="0"/>
      <w:marBottom w:val="0"/>
      <w:divBdr>
        <w:top w:val="none" w:sz="0" w:space="0" w:color="auto"/>
        <w:left w:val="none" w:sz="0" w:space="0" w:color="auto"/>
        <w:bottom w:val="none" w:sz="0" w:space="0" w:color="auto"/>
        <w:right w:val="none" w:sz="0" w:space="0" w:color="auto"/>
      </w:divBdr>
    </w:div>
    <w:div w:id="1584073654">
      <w:bodyDiv w:val="1"/>
      <w:marLeft w:val="0"/>
      <w:marRight w:val="0"/>
      <w:marTop w:val="0"/>
      <w:marBottom w:val="0"/>
      <w:divBdr>
        <w:top w:val="none" w:sz="0" w:space="0" w:color="auto"/>
        <w:left w:val="none" w:sz="0" w:space="0" w:color="auto"/>
        <w:bottom w:val="none" w:sz="0" w:space="0" w:color="auto"/>
        <w:right w:val="none" w:sz="0" w:space="0" w:color="auto"/>
      </w:divBdr>
      <w:divsChild>
        <w:div w:id="1781755603">
          <w:marLeft w:val="0"/>
          <w:marRight w:val="0"/>
          <w:marTop w:val="0"/>
          <w:marBottom w:val="0"/>
          <w:divBdr>
            <w:top w:val="none" w:sz="0" w:space="0" w:color="auto"/>
            <w:left w:val="none" w:sz="0" w:space="0" w:color="auto"/>
            <w:bottom w:val="none" w:sz="0" w:space="0" w:color="auto"/>
            <w:right w:val="none" w:sz="0" w:space="0" w:color="auto"/>
          </w:divBdr>
          <w:divsChild>
            <w:div w:id="1780366336">
              <w:marLeft w:val="0"/>
              <w:marRight w:val="0"/>
              <w:marTop w:val="0"/>
              <w:marBottom w:val="0"/>
              <w:divBdr>
                <w:top w:val="none" w:sz="0" w:space="0" w:color="auto"/>
                <w:left w:val="none" w:sz="0" w:space="0" w:color="auto"/>
                <w:bottom w:val="none" w:sz="0" w:space="0" w:color="auto"/>
                <w:right w:val="none" w:sz="0" w:space="0" w:color="auto"/>
              </w:divBdr>
              <w:divsChild>
                <w:div w:id="1521163726">
                  <w:marLeft w:val="0"/>
                  <w:marRight w:val="0"/>
                  <w:marTop w:val="0"/>
                  <w:marBottom w:val="0"/>
                  <w:divBdr>
                    <w:top w:val="none" w:sz="0" w:space="0" w:color="auto"/>
                    <w:left w:val="none" w:sz="0" w:space="0" w:color="auto"/>
                    <w:bottom w:val="none" w:sz="0" w:space="0" w:color="auto"/>
                    <w:right w:val="none" w:sz="0" w:space="0" w:color="auto"/>
                  </w:divBdr>
                  <w:divsChild>
                    <w:div w:id="934941871">
                      <w:marLeft w:val="0"/>
                      <w:marRight w:val="0"/>
                      <w:marTop w:val="0"/>
                      <w:marBottom w:val="0"/>
                      <w:divBdr>
                        <w:top w:val="none" w:sz="0" w:space="0" w:color="auto"/>
                        <w:left w:val="none" w:sz="0" w:space="0" w:color="auto"/>
                        <w:bottom w:val="none" w:sz="0" w:space="0" w:color="auto"/>
                        <w:right w:val="none" w:sz="0" w:space="0" w:color="auto"/>
                      </w:divBdr>
                    </w:div>
                    <w:div w:id="1269385191">
                      <w:marLeft w:val="0"/>
                      <w:marRight w:val="0"/>
                      <w:marTop w:val="0"/>
                      <w:marBottom w:val="0"/>
                      <w:divBdr>
                        <w:top w:val="none" w:sz="0" w:space="0" w:color="auto"/>
                        <w:left w:val="none" w:sz="0" w:space="0" w:color="auto"/>
                        <w:bottom w:val="none" w:sz="0" w:space="0" w:color="auto"/>
                        <w:right w:val="none" w:sz="0" w:space="0" w:color="auto"/>
                      </w:divBdr>
                    </w:div>
                    <w:div w:id="336538172">
                      <w:blockQuote w:val="1"/>
                      <w:marLeft w:val="0"/>
                      <w:marRight w:val="0"/>
                      <w:marTop w:val="240"/>
                      <w:marBottom w:val="240"/>
                      <w:divBdr>
                        <w:top w:val="dashed" w:sz="12" w:space="12" w:color="383B40"/>
                        <w:left w:val="single" w:sz="36" w:space="12" w:color="666C75"/>
                        <w:bottom w:val="dashed" w:sz="12" w:space="12" w:color="383B40"/>
                        <w:right w:val="dashed" w:sz="12" w:space="12" w:color="383B40"/>
                      </w:divBdr>
                      <w:divsChild>
                        <w:div w:id="217713722">
                          <w:marLeft w:val="0"/>
                          <w:marRight w:val="0"/>
                          <w:marTop w:val="0"/>
                          <w:marBottom w:val="0"/>
                          <w:divBdr>
                            <w:top w:val="none" w:sz="0" w:space="0" w:color="auto"/>
                            <w:left w:val="none" w:sz="0" w:space="0" w:color="auto"/>
                            <w:bottom w:val="none" w:sz="0" w:space="0" w:color="auto"/>
                            <w:right w:val="none" w:sz="0" w:space="0" w:color="auto"/>
                          </w:divBdr>
                        </w:div>
                      </w:divsChild>
                    </w:div>
                    <w:div w:id="14738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3368">
          <w:marLeft w:val="0"/>
          <w:marRight w:val="0"/>
          <w:marTop w:val="0"/>
          <w:marBottom w:val="0"/>
          <w:divBdr>
            <w:top w:val="none" w:sz="0" w:space="0" w:color="auto"/>
            <w:left w:val="none" w:sz="0" w:space="0" w:color="auto"/>
            <w:bottom w:val="none" w:sz="0" w:space="0" w:color="auto"/>
            <w:right w:val="none" w:sz="0" w:space="0" w:color="auto"/>
          </w:divBdr>
          <w:divsChild>
            <w:div w:id="1154251877">
              <w:marLeft w:val="0"/>
              <w:marRight w:val="0"/>
              <w:marTop w:val="0"/>
              <w:marBottom w:val="0"/>
              <w:divBdr>
                <w:top w:val="none" w:sz="0" w:space="0" w:color="auto"/>
                <w:left w:val="none" w:sz="0" w:space="0" w:color="auto"/>
                <w:bottom w:val="none" w:sz="0" w:space="0" w:color="auto"/>
                <w:right w:val="none" w:sz="0" w:space="0" w:color="auto"/>
              </w:divBdr>
            </w:div>
          </w:divsChild>
        </w:div>
        <w:div w:id="287708677">
          <w:marLeft w:val="0"/>
          <w:marRight w:val="0"/>
          <w:marTop w:val="0"/>
          <w:marBottom w:val="0"/>
          <w:divBdr>
            <w:top w:val="none" w:sz="0" w:space="0" w:color="auto"/>
            <w:left w:val="none" w:sz="0" w:space="0" w:color="auto"/>
            <w:bottom w:val="none" w:sz="0" w:space="0" w:color="auto"/>
            <w:right w:val="none" w:sz="0" w:space="0" w:color="auto"/>
          </w:divBdr>
          <w:divsChild>
            <w:div w:id="1373579404">
              <w:marLeft w:val="0"/>
              <w:marRight w:val="0"/>
              <w:marTop w:val="0"/>
              <w:marBottom w:val="0"/>
              <w:divBdr>
                <w:top w:val="none" w:sz="0" w:space="0" w:color="auto"/>
                <w:left w:val="none" w:sz="0" w:space="0" w:color="auto"/>
                <w:bottom w:val="none" w:sz="0" w:space="0" w:color="auto"/>
                <w:right w:val="none" w:sz="0" w:space="0" w:color="auto"/>
              </w:divBdr>
              <w:divsChild>
                <w:div w:id="1610820736">
                  <w:marLeft w:val="0"/>
                  <w:marRight w:val="0"/>
                  <w:marTop w:val="0"/>
                  <w:marBottom w:val="0"/>
                  <w:divBdr>
                    <w:top w:val="none" w:sz="0" w:space="0" w:color="auto"/>
                    <w:left w:val="none" w:sz="0" w:space="0" w:color="auto"/>
                    <w:bottom w:val="none" w:sz="0" w:space="0" w:color="auto"/>
                    <w:right w:val="none" w:sz="0" w:space="0" w:color="auto"/>
                  </w:divBdr>
                  <w:divsChild>
                    <w:div w:id="405422189">
                      <w:marLeft w:val="0"/>
                      <w:marRight w:val="0"/>
                      <w:marTop w:val="0"/>
                      <w:marBottom w:val="0"/>
                      <w:divBdr>
                        <w:top w:val="none" w:sz="0" w:space="0" w:color="auto"/>
                        <w:left w:val="none" w:sz="0" w:space="0" w:color="auto"/>
                        <w:bottom w:val="none" w:sz="0" w:space="0" w:color="auto"/>
                        <w:right w:val="none" w:sz="0" w:space="0" w:color="auto"/>
                      </w:divBdr>
                    </w:div>
                    <w:div w:id="339553884">
                      <w:marLeft w:val="0"/>
                      <w:marRight w:val="0"/>
                      <w:marTop w:val="0"/>
                      <w:marBottom w:val="0"/>
                      <w:divBdr>
                        <w:top w:val="none" w:sz="0" w:space="0" w:color="auto"/>
                        <w:left w:val="none" w:sz="0" w:space="0" w:color="auto"/>
                        <w:bottom w:val="none" w:sz="0" w:space="0" w:color="auto"/>
                        <w:right w:val="none" w:sz="0" w:space="0" w:color="auto"/>
                      </w:divBdr>
                    </w:div>
                    <w:div w:id="612715262">
                      <w:marLeft w:val="0"/>
                      <w:marRight w:val="0"/>
                      <w:marTop w:val="0"/>
                      <w:marBottom w:val="0"/>
                      <w:divBdr>
                        <w:top w:val="none" w:sz="0" w:space="0" w:color="auto"/>
                        <w:left w:val="none" w:sz="0" w:space="0" w:color="auto"/>
                        <w:bottom w:val="none" w:sz="0" w:space="0" w:color="auto"/>
                        <w:right w:val="none" w:sz="0" w:space="0" w:color="auto"/>
                      </w:divBdr>
                    </w:div>
                    <w:div w:id="13848209">
                      <w:marLeft w:val="0"/>
                      <w:marRight w:val="0"/>
                      <w:marTop w:val="0"/>
                      <w:marBottom w:val="0"/>
                      <w:divBdr>
                        <w:top w:val="none" w:sz="0" w:space="0" w:color="auto"/>
                        <w:left w:val="none" w:sz="0" w:space="0" w:color="auto"/>
                        <w:bottom w:val="none" w:sz="0" w:space="0" w:color="auto"/>
                        <w:right w:val="none" w:sz="0" w:space="0" w:color="auto"/>
                      </w:divBdr>
                    </w:div>
                    <w:div w:id="658928020">
                      <w:marLeft w:val="0"/>
                      <w:marRight w:val="0"/>
                      <w:marTop w:val="0"/>
                      <w:marBottom w:val="0"/>
                      <w:divBdr>
                        <w:top w:val="none" w:sz="0" w:space="0" w:color="auto"/>
                        <w:left w:val="none" w:sz="0" w:space="0" w:color="auto"/>
                        <w:bottom w:val="none" w:sz="0" w:space="0" w:color="auto"/>
                        <w:right w:val="none" w:sz="0" w:space="0" w:color="auto"/>
                      </w:divBdr>
                    </w:div>
                    <w:div w:id="19234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365244">
          <w:marLeft w:val="0"/>
          <w:marRight w:val="0"/>
          <w:marTop w:val="0"/>
          <w:marBottom w:val="0"/>
          <w:divBdr>
            <w:top w:val="none" w:sz="0" w:space="0" w:color="auto"/>
            <w:left w:val="none" w:sz="0" w:space="0" w:color="auto"/>
            <w:bottom w:val="none" w:sz="0" w:space="0" w:color="auto"/>
            <w:right w:val="none" w:sz="0" w:space="0" w:color="auto"/>
          </w:divBdr>
          <w:divsChild>
            <w:div w:id="958342368">
              <w:marLeft w:val="0"/>
              <w:marRight w:val="0"/>
              <w:marTop w:val="0"/>
              <w:marBottom w:val="0"/>
              <w:divBdr>
                <w:top w:val="none" w:sz="0" w:space="0" w:color="auto"/>
                <w:left w:val="none" w:sz="0" w:space="0" w:color="auto"/>
                <w:bottom w:val="none" w:sz="0" w:space="0" w:color="auto"/>
                <w:right w:val="none" w:sz="0" w:space="0" w:color="auto"/>
              </w:divBdr>
            </w:div>
          </w:divsChild>
        </w:div>
        <w:div w:id="1535533262">
          <w:marLeft w:val="0"/>
          <w:marRight w:val="0"/>
          <w:marTop w:val="0"/>
          <w:marBottom w:val="0"/>
          <w:divBdr>
            <w:top w:val="none" w:sz="0" w:space="0" w:color="auto"/>
            <w:left w:val="none" w:sz="0" w:space="0" w:color="auto"/>
            <w:bottom w:val="none" w:sz="0" w:space="0" w:color="auto"/>
            <w:right w:val="none" w:sz="0" w:space="0" w:color="auto"/>
          </w:divBdr>
          <w:divsChild>
            <w:div w:id="760638614">
              <w:marLeft w:val="0"/>
              <w:marRight w:val="0"/>
              <w:marTop w:val="0"/>
              <w:marBottom w:val="0"/>
              <w:divBdr>
                <w:top w:val="none" w:sz="0" w:space="0" w:color="auto"/>
                <w:left w:val="none" w:sz="0" w:space="0" w:color="auto"/>
                <w:bottom w:val="none" w:sz="0" w:space="0" w:color="auto"/>
                <w:right w:val="none" w:sz="0" w:space="0" w:color="auto"/>
              </w:divBdr>
              <w:divsChild>
                <w:div w:id="1994984987">
                  <w:marLeft w:val="0"/>
                  <w:marRight w:val="0"/>
                  <w:marTop w:val="0"/>
                  <w:marBottom w:val="0"/>
                  <w:divBdr>
                    <w:top w:val="none" w:sz="0" w:space="0" w:color="auto"/>
                    <w:left w:val="none" w:sz="0" w:space="0" w:color="auto"/>
                    <w:bottom w:val="none" w:sz="0" w:space="0" w:color="auto"/>
                    <w:right w:val="none" w:sz="0" w:space="0" w:color="auto"/>
                  </w:divBdr>
                  <w:divsChild>
                    <w:div w:id="208105221">
                      <w:marLeft w:val="0"/>
                      <w:marRight w:val="0"/>
                      <w:marTop w:val="0"/>
                      <w:marBottom w:val="0"/>
                      <w:divBdr>
                        <w:top w:val="none" w:sz="0" w:space="0" w:color="auto"/>
                        <w:left w:val="none" w:sz="0" w:space="0" w:color="auto"/>
                        <w:bottom w:val="none" w:sz="0" w:space="0" w:color="auto"/>
                        <w:right w:val="none" w:sz="0" w:space="0" w:color="auto"/>
                      </w:divBdr>
                    </w:div>
                    <w:div w:id="726537021">
                      <w:marLeft w:val="0"/>
                      <w:marRight w:val="0"/>
                      <w:marTop w:val="0"/>
                      <w:marBottom w:val="0"/>
                      <w:divBdr>
                        <w:top w:val="none" w:sz="0" w:space="0" w:color="auto"/>
                        <w:left w:val="none" w:sz="0" w:space="0" w:color="auto"/>
                        <w:bottom w:val="none" w:sz="0" w:space="0" w:color="auto"/>
                        <w:right w:val="none" w:sz="0" w:space="0" w:color="auto"/>
                      </w:divBdr>
                    </w:div>
                    <w:div w:id="1795906408">
                      <w:marLeft w:val="0"/>
                      <w:marRight w:val="0"/>
                      <w:marTop w:val="0"/>
                      <w:marBottom w:val="0"/>
                      <w:divBdr>
                        <w:top w:val="none" w:sz="0" w:space="0" w:color="auto"/>
                        <w:left w:val="none" w:sz="0" w:space="0" w:color="auto"/>
                        <w:bottom w:val="none" w:sz="0" w:space="0" w:color="auto"/>
                        <w:right w:val="none" w:sz="0" w:space="0" w:color="auto"/>
                      </w:divBdr>
                    </w:div>
                    <w:div w:id="500435943">
                      <w:marLeft w:val="0"/>
                      <w:marRight w:val="0"/>
                      <w:marTop w:val="0"/>
                      <w:marBottom w:val="0"/>
                      <w:divBdr>
                        <w:top w:val="none" w:sz="0" w:space="0" w:color="auto"/>
                        <w:left w:val="none" w:sz="0" w:space="0" w:color="auto"/>
                        <w:bottom w:val="none" w:sz="0" w:space="0" w:color="auto"/>
                        <w:right w:val="none" w:sz="0" w:space="0" w:color="auto"/>
                      </w:divBdr>
                    </w:div>
                    <w:div w:id="293803111">
                      <w:marLeft w:val="0"/>
                      <w:marRight w:val="0"/>
                      <w:marTop w:val="0"/>
                      <w:marBottom w:val="0"/>
                      <w:divBdr>
                        <w:top w:val="none" w:sz="0" w:space="0" w:color="auto"/>
                        <w:left w:val="none" w:sz="0" w:space="0" w:color="auto"/>
                        <w:bottom w:val="none" w:sz="0" w:space="0" w:color="auto"/>
                        <w:right w:val="none" w:sz="0" w:space="0" w:color="auto"/>
                      </w:divBdr>
                    </w:div>
                    <w:div w:id="9490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81868">
          <w:marLeft w:val="0"/>
          <w:marRight w:val="0"/>
          <w:marTop w:val="0"/>
          <w:marBottom w:val="0"/>
          <w:divBdr>
            <w:top w:val="none" w:sz="0" w:space="0" w:color="auto"/>
            <w:left w:val="none" w:sz="0" w:space="0" w:color="auto"/>
            <w:bottom w:val="none" w:sz="0" w:space="0" w:color="auto"/>
            <w:right w:val="none" w:sz="0" w:space="0" w:color="auto"/>
          </w:divBdr>
          <w:divsChild>
            <w:div w:id="1773167829">
              <w:marLeft w:val="0"/>
              <w:marRight w:val="0"/>
              <w:marTop w:val="0"/>
              <w:marBottom w:val="0"/>
              <w:divBdr>
                <w:top w:val="none" w:sz="0" w:space="0" w:color="auto"/>
                <w:left w:val="none" w:sz="0" w:space="0" w:color="auto"/>
                <w:bottom w:val="none" w:sz="0" w:space="0" w:color="auto"/>
                <w:right w:val="none" w:sz="0" w:space="0" w:color="auto"/>
              </w:divBdr>
            </w:div>
          </w:divsChild>
        </w:div>
        <w:div w:id="1139952847">
          <w:marLeft w:val="0"/>
          <w:marRight w:val="0"/>
          <w:marTop w:val="0"/>
          <w:marBottom w:val="0"/>
          <w:divBdr>
            <w:top w:val="none" w:sz="0" w:space="0" w:color="auto"/>
            <w:left w:val="none" w:sz="0" w:space="0" w:color="auto"/>
            <w:bottom w:val="none" w:sz="0" w:space="0" w:color="auto"/>
            <w:right w:val="none" w:sz="0" w:space="0" w:color="auto"/>
          </w:divBdr>
          <w:divsChild>
            <w:div w:id="345327539">
              <w:marLeft w:val="0"/>
              <w:marRight w:val="0"/>
              <w:marTop w:val="0"/>
              <w:marBottom w:val="0"/>
              <w:divBdr>
                <w:top w:val="none" w:sz="0" w:space="0" w:color="auto"/>
                <w:left w:val="none" w:sz="0" w:space="0" w:color="auto"/>
                <w:bottom w:val="none" w:sz="0" w:space="0" w:color="auto"/>
                <w:right w:val="none" w:sz="0" w:space="0" w:color="auto"/>
              </w:divBdr>
              <w:divsChild>
                <w:div w:id="1959868087">
                  <w:marLeft w:val="0"/>
                  <w:marRight w:val="0"/>
                  <w:marTop w:val="0"/>
                  <w:marBottom w:val="0"/>
                  <w:divBdr>
                    <w:top w:val="none" w:sz="0" w:space="0" w:color="auto"/>
                    <w:left w:val="none" w:sz="0" w:space="0" w:color="auto"/>
                    <w:bottom w:val="none" w:sz="0" w:space="0" w:color="auto"/>
                    <w:right w:val="none" w:sz="0" w:space="0" w:color="auto"/>
                  </w:divBdr>
                  <w:divsChild>
                    <w:div w:id="1363242508">
                      <w:marLeft w:val="0"/>
                      <w:marRight w:val="0"/>
                      <w:marTop w:val="0"/>
                      <w:marBottom w:val="0"/>
                      <w:divBdr>
                        <w:top w:val="none" w:sz="0" w:space="0" w:color="auto"/>
                        <w:left w:val="none" w:sz="0" w:space="0" w:color="auto"/>
                        <w:bottom w:val="none" w:sz="0" w:space="0" w:color="auto"/>
                        <w:right w:val="none" w:sz="0" w:space="0" w:color="auto"/>
                      </w:divBdr>
                    </w:div>
                    <w:div w:id="542449658">
                      <w:marLeft w:val="0"/>
                      <w:marRight w:val="0"/>
                      <w:marTop w:val="0"/>
                      <w:marBottom w:val="0"/>
                      <w:divBdr>
                        <w:top w:val="none" w:sz="0" w:space="0" w:color="auto"/>
                        <w:left w:val="none" w:sz="0" w:space="0" w:color="auto"/>
                        <w:bottom w:val="none" w:sz="0" w:space="0" w:color="auto"/>
                        <w:right w:val="none" w:sz="0" w:space="0" w:color="auto"/>
                      </w:divBdr>
                    </w:div>
                    <w:div w:id="1280795862">
                      <w:marLeft w:val="0"/>
                      <w:marRight w:val="0"/>
                      <w:marTop w:val="0"/>
                      <w:marBottom w:val="0"/>
                      <w:divBdr>
                        <w:top w:val="none" w:sz="0" w:space="0" w:color="auto"/>
                        <w:left w:val="none" w:sz="0" w:space="0" w:color="auto"/>
                        <w:bottom w:val="none" w:sz="0" w:space="0" w:color="auto"/>
                        <w:right w:val="none" w:sz="0" w:space="0" w:color="auto"/>
                      </w:divBdr>
                    </w:div>
                    <w:div w:id="1069157629">
                      <w:marLeft w:val="0"/>
                      <w:marRight w:val="0"/>
                      <w:marTop w:val="0"/>
                      <w:marBottom w:val="0"/>
                      <w:divBdr>
                        <w:top w:val="none" w:sz="0" w:space="0" w:color="auto"/>
                        <w:left w:val="none" w:sz="0" w:space="0" w:color="auto"/>
                        <w:bottom w:val="none" w:sz="0" w:space="0" w:color="auto"/>
                        <w:right w:val="none" w:sz="0" w:space="0" w:color="auto"/>
                      </w:divBdr>
                    </w:div>
                    <w:div w:id="47802251">
                      <w:marLeft w:val="0"/>
                      <w:marRight w:val="0"/>
                      <w:marTop w:val="0"/>
                      <w:marBottom w:val="0"/>
                      <w:divBdr>
                        <w:top w:val="none" w:sz="0" w:space="0" w:color="auto"/>
                        <w:left w:val="none" w:sz="0" w:space="0" w:color="auto"/>
                        <w:bottom w:val="none" w:sz="0" w:space="0" w:color="auto"/>
                        <w:right w:val="none" w:sz="0" w:space="0" w:color="auto"/>
                      </w:divBdr>
                    </w:div>
                    <w:div w:id="793402337">
                      <w:marLeft w:val="0"/>
                      <w:marRight w:val="0"/>
                      <w:marTop w:val="0"/>
                      <w:marBottom w:val="0"/>
                      <w:divBdr>
                        <w:top w:val="none" w:sz="0" w:space="0" w:color="auto"/>
                        <w:left w:val="none" w:sz="0" w:space="0" w:color="auto"/>
                        <w:bottom w:val="none" w:sz="0" w:space="0" w:color="auto"/>
                        <w:right w:val="none" w:sz="0" w:space="0" w:color="auto"/>
                      </w:divBdr>
                    </w:div>
                    <w:div w:id="15783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2036">
          <w:marLeft w:val="0"/>
          <w:marRight w:val="0"/>
          <w:marTop w:val="0"/>
          <w:marBottom w:val="0"/>
          <w:divBdr>
            <w:top w:val="none" w:sz="0" w:space="0" w:color="auto"/>
            <w:left w:val="none" w:sz="0" w:space="0" w:color="auto"/>
            <w:bottom w:val="none" w:sz="0" w:space="0" w:color="auto"/>
            <w:right w:val="none" w:sz="0" w:space="0" w:color="auto"/>
          </w:divBdr>
          <w:divsChild>
            <w:div w:id="10855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7000">
      <w:bodyDiv w:val="1"/>
      <w:marLeft w:val="0"/>
      <w:marRight w:val="0"/>
      <w:marTop w:val="0"/>
      <w:marBottom w:val="0"/>
      <w:divBdr>
        <w:top w:val="none" w:sz="0" w:space="0" w:color="auto"/>
        <w:left w:val="none" w:sz="0" w:space="0" w:color="auto"/>
        <w:bottom w:val="none" w:sz="0" w:space="0" w:color="auto"/>
        <w:right w:val="none" w:sz="0" w:space="0" w:color="auto"/>
      </w:divBdr>
      <w:divsChild>
        <w:div w:id="377825547">
          <w:marLeft w:val="0"/>
          <w:marRight w:val="0"/>
          <w:marTop w:val="0"/>
          <w:marBottom w:val="0"/>
          <w:divBdr>
            <w:top w:val="none" w:sz="0" w:space="0" w:color="auto"/>
            <w:left w:val="none" w:sz="0" w:space="0" w:color="auto"/>
            <w:bottom w:val="none" w:sz="0" w:space="0" w:color="auto"/>
            <w:right w:val="none" w:sz="0" w:space="0" w:color="auto"/>
          </w:divBdr>
          <w:divsChild>
            <w:div w:id="1823086097">
              <w:marLeft w:val="0"/>
              <w:marRight w:val="0"/>
              <w:marTop w:val="0"/>
              <w:marBottom w:val="0"/>
              <w:divBdr>
                <w:top w:val="none" w:sz="0" w:space="0" w:color="auto"/>
                <w:left w:val="none" w:sz="0" w:space="0" w:color="auto"/>
                <w:bottom w:val="none" w:sz="0" w:space="0" w:color="auto"/>
                <w:right w:val="none" w:sz="0" w:space="0" w:color="auto"/>
              </w:divBdr>
            </w:div>
          </w:divsChild>
        </w:div>
        <w:div w:id="161315262">
          <w:marLeft w:val="0"/>
          <w:marRight w:val="0"/>
          <w:marTop w:val="0"/>
          <w:marBottom w:val="0"/>
          <w:divBdr>
            <w:top w:val="none" w:sz="0" w:space="0" w:color="auto"/>
            <w:left w:val="none" w:sz="0" w:space="0" w:color="auto"/>
            <w:bottom w:val="none" w:sz="0" w:space="0" w:color="auto"/>
            <w:right w:val="none" w:sz="0" w:space="0" w:color="auto"/>
          </w:divBdr>
          <w:divsChild>
            <w:div w:id="7223280">
              <w:marLeft w:val="0"/>
              <w:marRight w:val="0"/>
              <w:marTop w:val="0"/>
              <w:marBottom w:val="0"/>
              <w:divBdr>
                <w:top w:val="none" w:sz="0" w:space="0" w:color="auto"/>
                <w:left w:val="none" w:sz="0" w:space="0" w:color="auto"/>
                <w:bottom w:val="none" w:sz="0" w:space="0" w:color="auto"/>
                <w:right w:val="none" w:sz="0" w:space="0" w:color="auto"/>
              </w:divBdr>
              <w:divsChild>
                <w:div w:id="1388727965">
                  <w:marLeft w:val="0"/>
                  <w:marRight w:val="0"/>
                  <w:marTop w:val="0"/>
                  <w:marBottom w:val="0"/>
                  <w:divBdr>
                    <w:top w:val="none" w:sz="0" w:space="0" w:color="auto"/>
                    <w:left w:val="none" w:sz="0" w:space="0" w:color="auto"/>
                    <w:bottom w:val="none" w:sz="0" w:space="0" w:color="auto"/>
                    <w:right w:val="none" w:sz="0" w:space="0" w:color="auto"/>
                  </w:divBdr>
                  <w:divsChild>
                    <w:div w:id="792288490">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297340559">
                          <w:marLeft w:val="0"/>
                          <w:marRight w:val="0"/>
                          <w:marTop w:val="0"/>
                          <w:marBottom w:val="0"/>
                          <w:divBdr>
                            <w:top w:val="none" w:sz="0" w:space="0" w:color="auto"/>
                            <w:left w:val="none" w:sz="0" w:space="0" w:color="auto"/>
                            <w:bottom w:val="none" w:sz="0" w:space="0" w:color="auto"/>
                            <w:right w:val="none" w:sz="0" w:space="0" w:color="auto"/>
                          </w:divBdr>
                        </w:div>
                        <w:div w:id="2099982094">
                          <w:marLeft w:val="0"/>
                          <w:marRight w:val="0"/>
                          <w:marTop w:val="0"/>
                          <w:marBottom w:val="0"/>
                          <w:divBdr>
                            <w:top w:val="none" w:sz="0" w:space="0" w:color="auto"/>
                            <w:left w:val="none" w:sz="0" w:space="0" w:color="auto"/>
                            <w:bottom w:val="none" w:sz="0" w:space="0" w:color="auto"/>
                            <w:right w:val="none" w:sz="0" w:space="0" w:color="auto"/>
                          </w:divBdr>
                        </w:div>
                      </w:divsChild>
                    </w:div>
                    <w:div w:id="2616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27569">
          <w:marLeft w:val="0"/>
          <w:marRight w:val="0"/>
          <w:marTop w:val="0"/>
          <w:marBottom w:val="0"/>
          <w:divBdr>
            <w:top w:val="none" w:sz="0" w:space="0" w:color="auto"/>
            <w:left w:val="none" w:sz="0" w:space="0" w:color="auto"/>
            <w:bottom w:val="none" w:sz="0" w:space="0" w:color="auto"/>
            <w:right w:val="none" w:sz="0" w:space="0" w:color="auto"/>
          </w:divBdr>
          <w:divsChild>
            <w:div w:id="6618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1646">
      <w:bodyDiv w:val="1"/>
      <w:marLeft w:val="0"/>
      <w:marRight w:val="0"/>
      <w:marTop w:val="0"/>
      <w:marBottom w:val="0"/>
      <w:divBdr>
        <w:top w:val="none" w:sz="0" w:space="0" w:color="auto"/>
        <w:left w:val="none" w:sz="0" w:space="0" w:color="auto"/>
        <w:bottom w:val="none" w:sz="0" w:space="0" w:color="auto"/>
        <w:right w:val="none" w:sz="0" w:space="0" w:color="auto"/>
      </w:divBdr>
      <w:divsChild>
        <w:div w:id="2073851063">
          <w:marLeft w:val="0"/>
          <w:marRight w:val="0"/>
          <w:marTop w:val="0"/>
          <w:marBottom w:val="0"/>
          <w:divBdr>
            <w:top w:val="none" w:sz="0" w:space="0" w:color="auto"/>
            <w:left w:val="none" w:sz="0" w:space="0" w:color="auto"/>
            <w:bottom w:val="none" w:sz="0" w:space="0" w:color="auto"/>
            <w:right w:val="none" w:sz="0" w:space="0" w:color="auto"/>
          </w:divBdr>
          <w:divsChild>
            <w:div w:id="117187369">
              <w:marLeft w:val="0"/>
              <w:marRight w:val="0"/>
              <w:marTop w:val="0"/>
              <w:marBottom w:val="0"/>
              <w:divBdr>
                <w:top w:val="none" w:sz="0" w:space="0" w:color="auto"/>
                <w:left w:val="none" w:sz="0" w:space="0" w:color="auto"/>
                <w:bottom w:val="none" w:sz="0" w:space="0" w:color="auto"/>
                <w:right w:val="none" w:sz="0" w:space="0" w:color="auto"/>
              </w:divBdr>
            </w:div>
          </w:divsChild>
        </w:div>
        <w:div w:id="832531708">
          <w:marLeft w:val="0"/>
          <w:marRight w:val="0"/>
          <w:marTop w:val="0"/>
          <w:marBottom w:val="0"/>
          <w:divBdr>
            <w:top w:val="none" w:sz="0" w:space="0" w:color="auto"/>
            <w:left w:val="none" w:sz="0" w:space="0" w:color="auto"/>
            <w:bottom w:val="none" w:sz="0" w:space="0" w:color="auto"/>
            <w:right w:val="none" w:sz="0" w:space="0" w:color="auto"/>
          </w:divBdr>
          <w:divsChild>
            <w:div w:id="1604991578">
              <w:marLeft w:val="0"/>
              <w:marRight w:val="0"/>
              <w:marTop w:val="0"/>
              <w:marBottom w:val="0"/>
              <w:divBdr>
                <w:top w:val="none" w:sz="0" w:space="0" w:color="auto"/>
                <w:left w:val="none" w:sz="0" w:space="0" w:color="auto"/>
                <w:bottom w:val="none" w:sz="0" w:space="0" w:color="auto"/>
                <w:right w:val="none" w:sz="0" w:space="0" w:color="auto"/>
              </w:divBdr>
              <w:divsChild>
                <w:div w:id="2033678190">
                  <w:marLeft w:val="0"/>
                  <w:marRight w:val="0"/>
                  <w:marTop w:val="0"/>
                  <w:marBottom w:val="0"/>
                  <w:divBdr>
                    <w:top w:val="none" w:sz="0" w:space="0" w:color="auto"/>
                    <w:left w:val="none" w:sz="0" w:space="0" w:color="auto"/>
                    <w:bottom w:val="none" w:sz="0" w:space="0" w:color="auto"/>
                    <w:right w:val="none" w:sz="0" w:space="0" w:color="auto"/>
                  </w:divBdr>
                  <w:divsChild>
                    <w:div w:id="10169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80190">
          <w:marLeft w:val="0"/>
          <w:marRight w:val="0"/>
          <w:marTop w:val="0"/>
          <w:marBottom w:val="0"/>
          <w:divBdr>
            <w:top w:val="none" w:sz="0" w:space="0" w:color="auto"/>
            <w:left w:val="none" w:sz="0" w:space="0" w:color="auto"/>
            <w:bottom w:val="none" w:sz="0" w:space="0" w:color="auto"/>
            <w:right w:val="none" w:sz="0" w:space="0" w:color="auto"/>
          </w:divBdr>
          <w:divsChild>
            <w:div w:id="715856966">
              <w:marLeft w:val="0"/>
              <w:marRight w:val="0"/>
              <w:marTop w:val="0"/>
              <w:marBottom w:val="0"/>
              <w:divBdr>
                <w:top w:val="none" w:sz="0" w:space="0" w:color="auto"/>
                <w:left w:val="none" w:sz="0" w:space="0" w:color="auto"/>
                <w:bottom w:val="none" w:sz="0" w:space="0" w:color="auto"/>
                <w:right w:val="none" w:sz="0" w:space="0" w:color="auto"/>
              </w:divBdr>
            </w:div>
          </w:divsChild>
        </w:div>
        <w:div w:id="277491937">
          <w:marLeft w:val="0"/>
          <w:marRight w:val="0"/>
          <w:marTop w:val="0"/>
          <w:marBottom w:val="0"/>
          <w:divBdr>
            <w:top w:val="none" w:sz="0" w:space="0" w:color="auto"/>
            <w:left w:val="none" w:sz="0" w:space="0" w:color="auto"/>
            <w:bottom w:val="none" w:sz="0" w:space="0" w:color="auto"/>
            <w:right w:val="none" w:sz="0" w:space="0" w:color="auto"/>
          </w:divBdr>
          <w:divsChild>
            <w:div w:id="737437056">
              <w:marLeft w:val="0"/>
              <w:marRight w:val="0"/>
              <w:marTop w:val="0"/>
              <w:marBottom w:val="0"/>
              <w:divBdr>
                <w:top w:val="none" w:sz="0" w:space="0" w:color="auto"/>
                <w:left w:val="none" w:sz="0" w:space="0" w:color="auto"/>
                <w:bottom w:val="none" w:sz="0" w:space="0" w:color="auto"/>
                <w:right w:val="none" w:sz="0" w:space="0" w:color="auto"/>
              </w:divBdr>
              <w:divsChild>
                <w:div w:id="19555119">
                  <w:marLeft w:val="0"/>
                  <w:marRight w:val="0"/>
                  <w:marTop w:val="0"/>
                  <w:marBottom w:val="0"/>
                  <w:divBdr>
                    <w:top w:val="none" w:sz="0" w:space="0" w:color="auto"/>
                    <w:left w:val="none" w:sz="0" w:space="0" w:color="auto"/>
                    <w:bottom w:val="none" w:sz="0" w:space="0" w:color="auto"/>
                    <w:right w:val="none" w:sz="0" w:space="0" w:color="auto"/>
                  </w:divBdr>
                  <w:divsChild>
                    <w:div w:id="571890056">
                      <w:marLeft w:val="0"/>
                      <w:marRight w:val="0"/>
                      <w:marTop w:val="0"/>
                      <w:marBottom w:val="0"/>
                      <w:divBdr>
                        <w:top w:val="none" w:sz="0" w:space="0" w:color="auto"/>
                        <w:left w:val="none" w:sz="0" w:space="0" w:color="auto"/>
                        <w:bottom w:val="none" w:sz="0" w:space="0" w:color="auto"/>
                        <w:right w:val="none" w:sz="0" w:space="0" w:color="auto"/>
                      </w:divBdr>
                    </w:div>
                    <w:div w:id="442849349">
                      <w:marLeft w:val="0"/>
                      <w:marRight w:val="0"/>
                      <w:marTop w:val="0"/>
                      <w:marBottom w:val="0"/>
                      <w:divBdr>
                        <w:top w:val="none" w:sz="0" w:space="0" w:color="auto"/>
                        <w:left w:val="none" w:sz="0" w:space="0" w:color="auto"/>
                        <w:bottom w:val="none" w:sz="0" w:space="0" w:color="auto"/>
                        <w:right w:val="none" w:sz="0" w:space="0" w:color="auto"/>
                      </w:divBdr>
                    </w:div>
                    <w:div w:id="1536695344">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62726609">
                          <w:marLeft w:val="0"/>
                          <w:marRight w:val="0"/>
                          <w:marTop w:val="0"/>
                          <w:marBottom w:val="0"/>
                          <w:divBdr>
                            <w:top w:val="none" w:sz="0" w:space="0" w:color="auto"/>
                            <w:left w:val="none" w:sz="0" w:space="0" w:color="auto"/>
                            <w:bottom w:val="none" w:sz="0" w:space="0" w:color="auto"/>
                            <w:right w:val="none" w:sz="0" w:space="0" w:color="auto"/>
                          </w:divBdr>
                        </w:div>
                      </w:divsChild>
                    </w:div>
                    <w:div w:id="18101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81386">
          <w:marLeft w:val="0"/>
          <w:marRight w:val="0"/>
          <w:marTop w:val="0"/>
          <w:marBottom w:val="0"/>
          <w:divBdr>
            <w:top w:val="none" w:sz="0" w:space="0" w:color="auto"/>
            <w:left w:val="none" w:sz="0" w:space="0" w:color="auto"/>
            <w:bottom w:val="none" w:sz="0" w:space="0" w:color="auto"/>
            <w:right w:val="none" w:sz="0" w:space="0" w:color="auto"/>
          </w:divBdr>
          <w:divsChild>
            <w:div w:id="1148936249">
              <w:marLeft w:val="0"/>
              <w:marRight w:val="0"/>
              <w:marTop w:val="0"/>
              <w:marBottom w:val="0"/>
              <w:divBdr>
                <w:top w:val="none" w:sz="0" w:space="0" w:color="auto"/>
                <w:left w:val="none" w:sz="0" w:space="0" w:color="auto"/>
                <w:bottom w:val="none" w:sz="0" w:space="0" w:color="auto"/>
                <w:right w:val="none" w:sz="0" w:space="0" w:color="auto"/>
              </w:divBdr>
            </w:div>
          </w:divsChild>
        </w:div>
        <w:div w:id="244999112">
          <w:marLeft w:val="0"/>
          <w:marRight w:val="0"/>
          <w:marTop w:val="0"/>
          <w:marBottom w:val="0"/>
          <w:divBdr>
            <w:top w:val="none" w:sz="0" w:space="0" w:color="auto"/>
            <w:left w:val="none" w:sz="0" w:space="0" w:color="auto"/>
            <w:bottom w:val="none" w:sz="0" w:space="0" w:color="auto"/>
            <w:right w:val="none" w:sz="0" w:space="0" w:color="auto"/>
          </w:divBdr>
          <w:divsChild>
            <w:div w:id="1782873834">
              <w:marLeft w:val="0"/>
              <w:marRight w:val="0"/>
              <w:marTop w:val="0"/>
              <w:marBottom w:val="0"/>
              <w:divBdr>
                <w:top w:val="none" w:sz="0" w:space="0" w:color="auto"/>
                <w:left w:val="none" w:sz="0" w:space="0" w:color="auto"/>
                <w:bottom w:val="none" w:sz="0" w:space="0" w:color="auto"/>
                <w:right w:val="none" w:sz="0" w:space="0" w:color="auto"/>
              </w:divBdr>
              <w:divsChild>
                <w:div w:id="397676287">
                  <w:marLeft w:val="0"/>
                  <w:marRight w:val="0"/>
                  <w:marTop w:val="0"/>
                  <w:marBottom w:val="0"/>
                  <w:divBdr>
                    <w:top w:val="none" w:sz="0" w:space="0" w:color="auto"/>
                    <w:left w:val="none" w:sz="0" w:space="0" w:color="auto"/>
                    <w:bottom w:val="none" w:sz="0" w:space="0" w:color="auto"/>
                    <w:right w:val="none" w:sz="0" w:space="0" w:color="auto"/>
                  </w:divBdr>
                  <w:divsChild>
                    <w:div w:id="1603802050">
                      <w:marLeft w:val="0"/>
                      <w:marRight w:val="0"/>
                      <w:marTop w:val="0"/>
                      <w:marBottom w:val="0"/>
                      <w:divBdr>
                        <w:top w:val="none" w:sz="0" w:space="0" w:color="auto"/>
                        <w:left w:val="none" w:sz="0" w:space="0" w:color="auto"/>
                        <w:bottom w:val="none" w:sz="0" w:space="0" w:color="auto"/>
                        <w:right w:val="none" w:sz="0" w:space="0" w:color="auto"/>
                      </w:divBdr>
                    </w:div>
                    <w:div w:id="1034772082">
                      <w:marLeft w:val="0"/>
                      <w:marRight w:val="0"/>
                      <w:marTop w:val="0"/>
                      <w:marBottom w:val="0"/>
                      <w:divBdr>
                        <w:top w:val="none" w:sz="0" w:space="0" w:color="auto"/>
                        <w:left w:val="none" w:sz="0" w:space="0" w:color="auto"/>
                        <w:bottom w:val="none" w:sz="0" w:space="0" w:color="auto"/>
                        <w:right w:val="none" w:sz="0" w:space="0" w:color="auto"/>
                      </w:divBdr>
                    </w:div>
                    <w:div w:id="1561939198">
                      <w:marLeft w:val="0"/>
                      <w:marRight w:val="0"/>
                      <w:marTop w:val="0"/>
                      <w:marBottom w:val="0"/>
                      <w:divBdr>
                        <w:top w:val="none" w:sz="0" w:space="0" w:color="auto"/>
                        <w:left w:val="none" w:sz="0" w:space="0" w:color="auto"/>
                        <w:bottom w:val="none" w:sz="0" w:space="0" w:color="auto"/>
                        <w:right w:val="none" w:sz="0" w:space="0" w:color="auto"/>
                      </w:divBdr>
                    </w:div>
                    <w:div w:id="577905418">
                      <w:marLeft w:val="0"/>
                      <w:marRight w:val="0"/>
                      <w:marTop w:val="0"/>
                      <w:marBottom w:val="0"/>
                      <w:divBdr>
                        <w:top w:val="none" w:sz="0" w:space="0" w:color="auto"/>
                        <w:left w:val="none" w:sz="0" w:space="0" w:color="auto"/>
                        <w:bottom w:val="none" w:sz="0" w:space="0" w:color="auto"/>
                        <w:right w:val="none" w:sz="0" w:space="0" w:color="auto"/>
                      </w:divBdr>
                    </w:div>
                    <w:div w:id="1505779710">
                      <w:marLeft w:val="0"/>
                      <w:marRight w:val="0"/>
                      <w:marTop w:val="0"/>
                      <w:marBottom w:val="0"/>
                      <w:divBdr>
                        <w:top w:val="none" w:sz="0" w:space="0" w:color="auto"/>
                        <w:left w:val="none" w:sz="0" w:space="0" w:color="auto"/>
                        <w:bottom w:val="none" w:sz="0" w:space="0" w:color="auto"/>
                        <w:right w:val="none" w:sz="0" w:space="0" w:color="auto"/>
                      </w:divBdr>
                    </w:div>
                    <w:div w:id="13718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61285">
          <w:marLeft w:val="0"/>
          <w:marRight w:val="0"/>
          <w:marTop w:val="0"/>
          <w:marBottom w:val="0"/>
          <w:divBdr>
            <w:top w:val="none" w:sz="0" w:space="0" w:color="auto"/>
            <w:left w:val="none" w:sz="0" w:space="0" w:color="auto"/>
            <w:bottom w:val="none" w:sz="0" w:space="0" w:color="auto"/>
            <w:right w:val="none" w:sz="0" w:space="0" w:color="auto"/>
          </w:divBdr>
          <w:divsChild>
            <w:div w:id="585264700">
              <w:marLeft w:val="0"/>
              <w:marRight w:val="0"/>
              <w:marTop w:val="0"/>
              <w:marBottom w:val="0"/>
              <w:divBdr>
                <w:top w:val="none" w:sz="0" w:space="0" w:color="auto"/>
                <w:left w:val="none" w:sz="0" w:space="0" w:color="auto"/>
                <w:bottom w:val="none" w:sz="0" w:space="0" w:color="auto"/>
                <w:right w:val="none" w:sz="0" w:space="0" w:color="auto"/>
              </w:divBdr>
            </w:div>
          </w:divsChild>
        </w:div>
        <w:div w:id="2109083551">
          <w:marLeft w:val="0"/>
          <w:marRight w:val="0"/>
          <w:marTop w:val="0"/>
          <w:marBottom w:val="0"/>
          <w:divBdr>
            <w:top w:val="none" w:sz="0" w:space="0" w:color="auto"/>
            <w:left w:val="none" w:sz="0" w:space="0" w:color="auto"/>
            <w:bottom w:val="none" w:sz="0" w:space="0" w:color="auto"/>
            <w:right w:val="none" w:sz="0" w:space="0" w:color="auto"/>
          </w:divBdr>
          <w:divsChild>
            <w:div w:id="1503273252">
              <w:marLeft w:val="0"/>
              <w:marRight w:val="0"/>
              <w:marTop w:val="0"/>
              <w:marBottom w:val="0"/>
              <w:divBdr>
                <w:top w:val="none" w:sz="0" w:space="0" w:color="auto"/>
                <w:left w:val="none" w:sz="0" w:space="0" w:color="auto"/>
                <w:bottom w:val="none" w:sz="0" w:space="0" w:color="auto"/>
                <w:right w:val="none" w:sz="0" w:space="0" w:color="auto"/>
              </w:divBdr>
              <w:divsChild>
                <w:div w:id="1620797099">
                  <w:marLeft w:val="0"/>
                  <w:marRight w:val="0"/>
                  <w:marTop w:val="0"/>
                  <w:marBottom w:val="0"/>
                  <w:divBdr>
                    <w:top w:val="none" w:sz="0" w:space="0" w:color="auto"/>
                    <w:left w:val="none" w:sz="0" w:space="0" w:color="auto"/>
                    <w:bottom w:val="none" w:sz="0" w:space="0" w:color="auto"/>
                    <w:right w:val="none" w:sz="0" w:space="0" w:color="auto"/>
                  </w:divBdr>
                  <w:divsChild>
                    <w:div w:id="1208225955">
                      <w:marLeft w:val="0"/>
                      <w:marRight w:val="0"/>
                      <w:marTop w:val="0"/>
                      <w:marBottom w:val="0"/>
                      <w:divBdr>
                        <w:top w:val="none" w:sz="0" w:space="0" w:color="auto"/>
                        <w:left w:val="none" w:sz="0" w:space="0" w:color="auto"/>
                        <w:bottom w:val="none" w:sz="0" w:space="0" w:color="auto"/>
                        <w:right w:val="none" w:sz="0" w:space="0" w:color="auto"/>
                      </w:divBdr>
                    </w:div>
                    <w:div w:id="1204246381">
                      <w:marLeft w:val="0"/>
                      <w:marRight w:val="0"/>
                      <w:marTop w:val="0"/>
                      <w:marBottom w:val="0"/>
                      <w:divBdr>
                        <w:top w:val="none" w:sz="0" w:space="0" w:color="auto"/>
                        <w:left w:val="none" w:sz="0" w:space="0" w:color="auto"/>
                        <w:bottom w:val="none" w:sz="0" w:space="0" w:color="auto"/>
                        <w:right w:val="none" w:sz="0" w:space="0" w:color="auto"/>
                      </w:divBdr>
                    </w:div>
                    <w:div w:id="112482428">
                      <w:marLeft w:val="0"/>
                      <w:marRight w:val="0"/>
                      <w:marTop w:val="0"/>
                      <w:marBottom w:val="0"/>
                      <w:divBdr>
                        <w:top w:val="none" w:sz="0" w:space="0" w:color="auto"/>
                        <w:left w:val="none" w:sz="0" w:space="0" w:color="auto"/>
                        <w:bottom w:val="none" w:sz="0" w:space="0" w:color="auto"/>
                        <w:right w:val="none" w:sz="0" w:space="0" w:color="auto"/>
                      </w:divBdr>
                    </w:div>
                    <w:div w:id="1461337564">
                      <w:marLeft w:val="0"/>
                      <w:marRight w:val="0"/>
                      <w:marTop w:val="0"/>
                      <w:marBottom w:val="0"/>
                      <w:divBdr>
                        <w:top w:val="none" w:sz="0" w:space="0" w:color="auto"/>
                        <w:left w:val="none" w:sz="0" w:space="0" w:color="auto"/>
                        <w:bottom w:val="none" w:sz="0" w:space="0" w:color="auto"/>
                        <w:right w:val="none" w:sz="0" w:space="0" w:color="auto"/>
                      </w:divBdr>
                    </w:div>
                    <w:div w:id="325860135">
                      <w:marLeft w:val="0"/>
                      <w:marRight w:val="0"/>
                      <w:marTop w:val="0"/>
                      <w:marBottom w:val="0"/>
                      <w:divBdr>
                        <w:top w:val="none" w:sz="0" w:space="0" w:color="auto"/>
                        <w:left w:val="none" w:sz="0" w:space="0" w:color="auto"/>
                        <w:bottom w:val="none" w:sz="0" w:space="0" w:color="auto"/>
                        <w:right w:val="none" w:sz="0" w:space="0" w:color="auto"/>
                      </w:divBdr>
                    </w:div>
                    <w:div w:id="13346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16256">
          <w:marLeft w:val="0"/>
          <w:marRight w:val="0"/>
          <w:marTop w:val="0"/>
          <w:marBottom w:val="0"/>
          <w:divBdr>
            <w:top w:val="none" w:sz="0" w:space="0" w:color="auto"/>
            <w:left w:val="none" w:sz="0" w:space="0" w:color="auto"/>
            <w:bottom w:val="none" w:sz="0" w:space="0" w:color="auto"/>
            <w:right w:val="none" w:sz="0" w:space="0" w:color="auto"/>
          </w:divBdr>
          <w:divsChild>
            <w:div w:id="1200050184">
              <w:marLeft w:val="0"/>
              <w:marRight w:val="0"/>
              <w:marTop w:val="0"/>
              <w:marBottom w:val="0"/>
              <w:divBdr>
                <w:top w:val="none" w:sz="0" w:space="0" w:color="auto"/>
                <w:left w:val="none" w:sz="0" w:space="0" w:color="auto"/>
                <w:bottom w:val="none" w:sz="0" w:space="0" w:color="auto"/>
                <w:right w:val="none" w:sz="0" w:space="0" w:color="auto"/>
              </w:divBdr>
            </w:div>
          </w:divsChild>
        </w:div>
        <w:div w:id="165832397">
          <w:marLeft w:val="0"/>
          <w:marRight w:val="0"/>
          <w:marTop w:val="0"/>
          <w:marBottom w:val="0"/>
          <w:divBdr>
            <w:top w:val="none" w:sz="0" w:space="0" w:color="auto"/>
            <w:left w:val="none" w:sz="0" w:space="0" w:color="auto"/>
            <w:bottom w:val="none" w:sz="0" w:space="0" w:color="auto"/>
            <w:right w:val="none" w:sz="0" w:space="0" w:color="auto"/>
          </w:divBdr>
          <w:divsChild>
            <w:div w:id="1933007899">
              <w:marLeft w:val="0"/>
              <w:marRight w:val="0"/>
              <w:marTop w:val="0"/>
              <w:marBottom w:val="0"/>
              <w:divBdr>
                <w:top w:val="none" w:sz="0" w:space="0" w:color="auto"/>
                <w:left w:val="none" w:sz="0" w:space="0" w:color="auto"/>
                <w:bottom w:val="none" w:sz="0" w:space="0" w:color="auto"/>
                <w:right w:val="none" w:sz="0" w:space="0" w:color="auto"/>
              </w:divBdr>
              <w:divsChild>
                <w:div w:id="1865824797">
                  <w:marLeft w:val="0"/>
                  <w:marRight w:val="0"/>
                  <w:marTop w:val="0"/>
                  <w:marBottom w:val="0"/>
                  <w:divBdr>
                    <w:top w:val="none" w:sz="0" w:space="0" w:color="auto"/>
                    <w:left w:val="none" w:sz="0" w:space="0" w:color="auto"/>
                    <w:bottom w:val="none" w:sz="0" w:space="0" w:color="auto"/>
                    <w:right w:val="none" w:sz="0" w:space="0" w:color="auto"/>
                  </w:divBdr>
                  <w:divsChild>
                    <w:div w:id="1588341369">
                      <w:marLeft w:val="0"/>
                      <w:marRight w:val="0"/>
                      <w:marTop w:val="0"/>
                      <w:marBottom w:val="0"/>
                      <w:divBdr>
                        <w:top w:val="none" w:sz="0" w:space="0" w:color="auto"/>
                        <w:left w:val="none" w:sz="0" w:space="0" w:color="auto"/>
                        <w:bottom w:val="none" w:sz="0" w:space="0" w:color="auto"/>
                        <w:right w:val="none" w:sz="0" w:space="0" w:color="auto"/>
                      </w:divBdr>
                    </w:div>
                    <w:div w:id="685519734">
                      <w:marLeft w:val="0"/>
                      <w:marRight w:val="0"/>
                      <w:marTop w:val="0"/>
                      <w:marBottom w:val="0"/>
                      <w:divBdr>
                        <w:top w:val="none" w:sz="0" w:space="0" w:color="auto"/>
                        <w:left w:val="none" w:sz="0" w:space="0" w:color="auto"/>
                        <w:bottom w:val="none" w:sz="0" w:space="0" w:color="auto"/>
                        <w:right w:val="none" w:sz="0" w:space="0" w:color="auto"/>
                      </w:divBdr>
                    </w:div>
                    <w:div w:id="271129981">
                      <w:marLeft w:val="0"/>
                      <w:marRight w:val="0"/>
                      <w:marTop w:val="0"/>
                      <w:marBottom w:val="0"/>
                      <w:divBdr>
                        <w:top w:val="none" w:sz="0" w:space="0" w:color="auto"/>
                        <w:left w:val="none" w:sz="0" w:space="0" w:color="auto"/>
                        <w:bottom w:val="none" w:sz="0" w:space="0" w:color="auto"/>
                        <w:right w:val="none" w:sz="0" w:space="0" w:color="auto"/>
                      </w:divBdr>
                    </w:div>
                    <w:div w:id="2013220147">
                      <w:marLeft w:val="0"/>
                      <w:marRight w:val="0"/>
                      <w:marTop w:val="0"/>
                      <w:marBottom w:val="0"/>
                      <w:divBdr>
                        <w:top w:val="none" w:sz="0" w:space="0" w:color="auto"/>
                        <w:left w:val="none" w:sz="0" w:space="0" w:color="auto"/>
                        <w:bottom w:val="none" w:sz="0" w:space="0" w:color="auto"/>
                        <w:right w:val="none" w:sz="0" w:space="0" w:color="auto"/>
                      </w:divBdr>
                    </w:div>
                    <w:div w:id="792556811">
                      <w:marLeft w:val="0"/>
                      <w:marRight w:val="0"/>
                      <w:marTop w:val="0"/>
                      <w:marBottom w:val="0"/>
                      <w:divBdr>
                        <w:top w:val="none" w:sz="0" w:space="0" w:color="auto"/>
                        <w:left w:val="none" w:sz="0" w:space="0" w:color="auto"/>
                        <w:bottom w:val="none" w:sz="0" w:space="0" w:color="auto"/>
                        <w:right w:val="none" w:sz="0" w:space="0" w:color="auto"/>
                      </w:divBdr>
                    </w:div>
                    <w:div w:id="1890874697">
                      <w:marLeft w:val="0"/>
                      <w:marRight w:val="0"/>
                      <w:marTop w:val="0"/>
                      <w:marBottom w:val="0"/>
                      <w:divBdr>
                        <w:top w:val="none" w:sz="0" w:space="0" w:color="auto"/>
                        <w:left w:val="none" w:sz="0" w:space="0" w:color="auto"/>
                        <w:bottom w:val="none" w:sz="0" w:space="0" w:color="auto"/>
                        <w:right w:val="none" w:sz="0" w:space="0" w:color="auto"/>
                      </w:divBdr>
                    </w:div>
                    <w:div w:id="15801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06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amu.wiki/w/%EC%9B%A1%EC%B9%B4" TargetMode="External"/><Relationship Id="rId21" Type="http://schemas.openxmlformats.org/officeDocument/2006/relationships/hyperlink" Target="https://namu.wiki/w/%EC%8B%AC%EA%B7%9C%ED%98%81" TargetMode="External"/><Relationship Id="rId42" Type="http://schemas.openxmlformats.org/officeDocument/2006/relationships/hyperlink" Target="https://namu.wiki/w/%EC%82%AC%EC%9D%B4%ED%86%A0%20%ED%82%A4%EB%AF%B8%EC%BD%94" TargetMode="External"/><Relationship Id="rId47" Type="http://schemas.openxmlformats.org/officeDocument/2006/relationships/hyperlink" Target="https://namu.wiki/w/%EC%9B%A1%EC%B9%B4" TargetMode="External"/><Relationship Id="rId63" Type="http://schemas.openxmlformats.org/officeDocument/2006/relationships/hyperlink" Target="https://namu.wiki/w/%EC%9B%A1%EC%B9%B4" TargetMode="External"/><Relationship Id="rId68" Type="http://schemas.openxmlformats.org/officeDocument/2006/relationships/hyperlink" Target="https://namu.wiki/w/%EB%A7%88%EC%B8%A0%EB%8B%A4%EC%9D%B4%EB%9D%BC%20%EC%BC%84" TargetMode="External"/><Relationship Id="rId84" Type="http://schemas.openxmlformats.org/officeDocument/2006/relationships/fontTable" Target="fontTable.xml"/><Relationship Id="rId16" Type="http://schemas.openxmlformats.org/officeDocument/2006/relationships/hyperlink" Target="https://namu.wiki/edit/%EC%9B%A1%EC%B9%B4?section=6" TargetMode="External"/><Relationship Id="rId11" Type="http://schemas.openxmlformats.org/officeDocument/2006/relationships/hyperlink" Target="https://namu.wiki/w/%EC%84%9C%EB%B8%8C%20%EC%A3%BC%EC%9D%B8%EA%B3%B5" TargetMode="External"/><Relationship Id="rId32" Type="http://schemas.openxmlformats.org/officeDocument/2006/relationships/hyperlink" Target="https://namu.wiki/w/%EB%85%B8%EC%98%88" TargetMode="External"/><Relationship Id="rId37" Type="http://schemas.openxmlformats.org/officeDocument/2006/relationships/hyperlink" Target="https://namu.wiki/w/%EC%86%A1%EC%9A%A9%ED%83%9C" TargetMode="External"/><Relationship Id="rId53" Type="http://schemas.openxmlformats.org/officeDocument/2006/relationships/hyperlink" Target="https://namu.wiki/w/%EC%84%B8%ED%82%A4%20%ED%86%A0%EB%AA%A8%EC%B9%B4%EC%A6%88" TargetMode="External"/><Relationship Id="rId58" Type="http://schemas.openxmlformats.org/officeDocument/2006/relationships/hyperlink" Target="https://namu.wiki/w/%EC%9B%A1%EC%B9%B4" TargetMode="External"/><Relationship Id="rId74" Type="http://schemas.openxmlformats.org/officeDocument/2006/relationships/hyperlink" Target="https://namu.wiki/w/%EB%B0%B1%EC%8A%B9%EC%B2%A0" TargetMode="External"/><Relationship Id="rId79" Type="http://schemas.openxmlformats.org/officeDocument/2006/relationships/hyperlink" Target="https://namu.wiki/w/%EB%B0%B0%EC%A0%95%EB%AF%B8" TargetMode="External"/><Relationship Id="rId5" Type="http://schemas.openxmlformats.org/officeDocument/2006/relationships/hyperlink" Target="https://namu.wiki/w/%EC%9B%A1%EC%B9%B4" TargetMode="External"/><Relationship Id="rId19" Type="http://schemas.openxmlformats.org/officeDocument/2006/relationships/hyperlink" Target="https://namu.wiki/w/%EC%9C%8C%EB%A6%AC%20%EC%9B%A1%EC%B9%B4" TargetMode="External"/><Relationship Id="rId14" Type="http://schemas.openxmlformats.org/officeDocument/2006/relationships/hyperlink" Target="https://namu.wiki/w/%EC%9C%8C%EB%A6%AC%20%EC%9B%A1%EC%B9%B4%EC%99%80%20%EC%B4%88%EC%BD%9C%EB%A6%BF%20%EA%B3%B5%EC%9E%A5" TargetMode="External"/><Relationship Id="rId22" Type="http://schemas.openxmlformats.org/officeDocument/2006/relationships/hyperlink" Target="https://namu.wiki/w/%ED%95%98%EB%82%98%EB%AC%B4%EB%9D%BC%20%EC%86%8C%ED%83%80" TargetMode="External"/><Relationship Id="rId27" Type="http://schemas.openxmlformats.org/officeDocument/2006/relationships/hyperlink" Target="https://namu.wiki/edit/%EC%9B%A1%EC%B9%B4?section=8" TargetMode="External"/><Relationship Id="rId30" Type="http://schemas.openxmlformats.org/officeDocument/2006/relationships/hyperlink" Target="https://namu.wiki/w/%EB%A7%88%EC%B8%A0%EB%AA%A8%ED%86%A0%20%EB%A6%AC%EC%B9%B4" TargetMode="External"/><Relationship Id="rId35" Type="http://schemas.openxmlformats.org/officeDocument/2006/relationships/hyperlink" Target="https://namu.wiki/w/%EC%8B%9C%EC%98%81%EC%A4%80" TargetMode="External"/><Relationship Id="rId43" Type="http://schemas.openxmlformats.org/officeDocument/2006/relationships/hyperlink" Target="https://namu.wiki/w/%EC%86%A1%EC%A4%80%EC%84%9D(%EC%84%B1%EC%9A%B0)" TargetMode="External"/><Relationship Id="rId48" Type="http://schemas.openxmlformats.org/officeDocument/2006/relationships/hyperlink" Target="https://namu.wiki/edit/%EC%9B%A1%EC%B9%B4?section=9" TargetMode="External"/><Relationship Id="rId56" Type="http://schemas.openxmlformats.org/officeDocument/2006/relationships/hyperlink" Target="https://namu.wiki/w/%ED%82%A4%EA%B1%B4%EB%A7%88%EC%9D%B4%ED%81%B4%20%ED%82%A4" TargetMode="External"/><Relationship Id="rId64" Type="http://schemas.openxmlformats.org/officeDocument/2006/relationships/hyperlink" Target="https://namu.wiki/edit/%EC%9B%A1%EC%B9%B4?section=10" TargetMode="External"/><Relationship Id="rId69" Type="http://schemas.openxmlformats.org/officeDocument/2006/relationships/hyperlink" Target="https://namu.wiki/w/%EC%9B%A1%EC%B9%B4" TargetMode="External"/><Relationship Id="rId77" Type="http://schemas.openxmlformats.org/officeDocument/2006/relationships/hyperlink" Target="https://namu.wiki/w/%EC%8B%A0%ED%83%80%EB%8B%88%20%EB%A7%88%EC%9C%A0%EB%AF%B8" TargetMode="External"/><Relationship Id="rId8" Type="http://schemas.openxmlformats.org/officeDocument/2006/relationships/hyperlink" Target="https://namu.wiki/w/%EB%8F%99%ED%99%94" TargetMode="External"/><Relationship Id="rId51" Type="http://schemas.openxmlformats.org/officeDocument/2006/relationships/hyperlink" Target="https://namu.wiki/w/%EA%B8%B0%EC%84%A0%EC%A0%9C%EC%95%95" TargetMode="External"/><Relationship Id="rId72" Type="http://schemas.openxmlformats.org/officeDocument/2006/relationships/hyperlink" Target="https://namu.wiki/w/%EB%AA%A8%EB%A6%AC%EC%BF%A0%EB%B3%B4%20%EC%87%BC%ED%83%80%EB%A1%9C" TargetMode="External"/><Relationship Id="rId80" Type="http://schemas.openxmlformats.org/officeDocument/2006/relationships/hyperlink" Target="https://namu.wiki/w/%ED%98%BC%EB%8B%A4%20%ED%83%80%EC%B9%B4%EC%BD%94"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namu.wiki/w/%EC%9C%8C%EB%A6%AC%20%EC%9B%A1%EC%B9%B4" TargetMode="External"/><Relationship Id="rId17" Type="http://schemas.openxmlformats.org/officeDocument/2006/relationships/hyperlink" Target="https://namu.wiki/w/%EC%9B%A1%EC%B9%B4" TargetMode="External"/><Relationship Id="rId25" Type="http://schemas.openxmlformats.org/officeDocument/2006/relationships/hyperlink" Target="https://namu.wiki/w/%EB%A1%9C%EC%95%8C%EB%93%9C%20%EB%8B%AC%EC%9D%98%20%EB%AE%A4%EC%A7%80%EC%BB%AC%20%EB%A7%88%ED%8B%B8%EB%8B%A4" TargetMode="External"/><Relationship Id="rId33" Type="http://schemas.openxmlformats.org/officeDocument/2006/relationships/hyperlink" Target="https://namu.wiki/w/%EC%8A%B9%EA%B0%95%ED%98%BC" TargetMode="External"/><Relationship Id="rId38" Type="http://schemas.openxmlformats.org/officeDocument/2006/relationships/hyperlink" Target="https://namu.wiki/w/%ED%9E%88%EB%9D%BC%EB%B0%94%EC%95%BC%EC%8B%9C%20%ED%83%80%EC%BC%80%EC%8B%9C" TargetMode="External"/><Relationship Id="rId46" Type="http://schemas.openxmlformats.org/officeDocument/2006/relationships/hyperlink" Target="https://namu.wiki/w/%EC%9B%A1%EC%B9%B4" TargetMode="External"/><Relationship Id="rId59" Type="http://schemas.openxmlformats.org/officeDocument/2006/relationships/hyperlink" Target="https://namu.wiki/w/%EB%A1%9C%EC%99%84%20%EC%95%B3%ED%82%A8%EC%8A%A8" TargetMode="External"/><Relationship Id="rId67" Type="http://schemas.openxmlformats.org/officeDocument/2006/relationships/hyperlink" Target="https://namu.wiki/w/%EC%9D%B4%EC%A0%95%EC%97%B4(%EB%B0%B0%EC%9A%B0)" TargetMode="External"/><Relationship Id="rId20" Type="http://schemas.openxmlformats.org/officeDocument/2006/relationships/hyperlink" Target="https://namu.wiki/w/%ED%8B%B0%EB%AA%A8%EC%8B%9C%20%EC%83%AC%EB%9D%BC%EB%A9%94" TargetMode="External"/><Relationship Id="rId41" Type="http://schemas.openxmlformats.org/officeDocument/2006/relationships/hyperlink" Target="https://namu.wiki/w/%EC%A0%95%EC%9C%A0%EC%A0%95(%EC%84%B1%EC%9A%B0)" TargetMode="External"/><Relationship Id="rId54" Type="http://schemas.openxmlformats.org/officeDocument/2006/relationships/hyperlink" Target="https://namu.wiki/w/%EC%9C%84%ED%9B%88" TargetMode="External"/><Relationship Id="rId62" Type="http://schemas.openxmlformats.org/officeDocument/2006/relationships/hyperlink" Target="https://namu.wiki/w/%EB%9A%9D%EB%B0%B0%EA%B8%B0(%EC%9C%A0%ED%96%89%EC%96%B4)" TargetMode="External"/><Relationship Id="rId70" Type="http://schemas.openxmlformats.org/officeDocument/2006/relationships/hyperlink" Target="https://namu.wiki/w/%EC%9B%A1%EC%B9%B4" TargetMode="External"/><Relationship Id="rId75" Type="http://schemas.openxmlformats.org/officeDocument/2006/relationships/hyperlink" Target="https://namu.wiki/w/%EC%9D%B4%EC%99%80%EC%82%AC%ED%82%A4%20%ED%9E%88%EB%A1%9C%EC%8B%9C" TargetMode="External"/><Relationship Id="rId83" Type="http://schemas.openxmlformats.org/officeDocument/2006/relationships/hyperlink" Target="https://namu.wiki/w/%EC%9B%A1%EC%B9%B4/%EC%A4%84%EA%B1%B0%EB%A6%AC" TargetMode="External"/><Relationship Id="rId1" Type="http://schemas.openxmlformats.org/officeDocument/2006/relationships/numbering" Target="numbering.xml"/><Relationship Id="rId6" Type="http://schemas.openxmlformats.org/officeDocument/2006/relationships/hyperlink" Target="https://namu.wiki/edit/%EC%9B%A1%EC%B9%B4?section=1" TargetMode="External"/><Relationship Id="rId15" Type="http://schemas.openxmlformats.org/officeDocument/2006/relationships/hyperlink" Target="https://namu.wiki/w/%EC%9B%A1%EC%B9%B4" TargetMode="External"/><Relationship Id="rId23" Type="http://schemas.openxmlformats.org/officeDocument/2006/relationships/hyperlink" Target="https://namu.wiki/w/%EC%9B%A1%EC%B9%B4" TargetMode="External"/><Relationship Id="rId28" Type="http://schemas.openxmlformats.org/officeDocument/2006/relationships/hyperlink" Target="https://namu.wiki/w/%EC%98%AC%EB%A6%AC%EB%B9%84%EC%95%84%20%EC%BD%9C%EB%A8%BC" TargetMode="External"/><Relationship Id="rId36" Type="http://schemas.openxmlformats.org/officeDocument/2006/relationships/hyperlink" Target="https://namu.wiki/w/%EC%9D%B4%EC%8B%9C%EC%9D%B4%20%EC%BD%94%EC%9A%B0%EC%A7%80" TargetMode="External"/><Relationship Id="rId49" Type="http://schemas.openxmlformats.org/officeDocument/2006/relationships/hyperlink" Target="https://namu.wiki/w/%EB%B3%80%EC%98%81%ED%9D%AC" TargetMode="External"/><Relationship Id="rId57" Type="http://schemas.openxmlformats.org/officeDocument/2006/relationships/hyperlink" Target="https://namu.wiki/w/%EC%9D%B4%EC%9E%A5%EC%9B%90(%EC%84%B1%EC%9A%B0)" TargetMode="External"/><Relationship Id="rId10" Type="http://schemas.openxmlformats.org/officeDocument/2006/relationships/hyperlink" Target="https://namu.wiki/w/%ED%94%84%EB%A6%AC%ED%80%84" TargetMode="External"/><Relationship Id="rId31" Type="http://schemas.openxmlformats.org/officeDocument/2006/relationships/hyperlink" Target="https://namu.wiki/w/%EC%9B%A1%EC%B9%B4" TargetMode="External"/><Relationship Id="rId44" Type="http://schemas.openxmlformats.org/officeDocument/2006/relationships/hyperlink" Target="https://namu.wiki/w/%EC%9D%B4%EC%9E%AC%ED%98%84(%EC%84%B1%EC%9A%B0)" TargetMode="External"/><Relationship Id="rId52" Type="http://schemas.openxmlformats.org/officeDocument/2006/relationships/hyperlink" Target="https://namu.wiki/w/%ED%99%8D%EC%A7%84%EC%9A%B1" TargetMode="External"/><Relationship Id="rId60" Type="http://schemas.openxmlformats.org/officeDocument/2006/relationships/hyperlink" Target="https://namu.wiki/w/%EC%9B%A1%EC%B9%B4" TargetMode="External"/><Relationship Id="rId65" Type="http://schemas.openxmlformats.org/officeDocument/2006/relationships/hyperlink" Target="https://namu.wiki/w/%EC%9B%80%ED%8C%8C%EB%A3%B8%ED%8C%8C" TargetMode="External"/><Relationship Id="rId73" Type="http://schemas.openxmlformats.org/officeDocument/2006/relationships/hyperlink" Target="https://namu.wiki/w/%EC%9B%A1%EC%B9%B4" TargetMode="External"/><Relationship Id="rId78" Type="http://schemas.openxmlformats.org/officeDocument/2006/relationships/hyperlink" Target="https://namu.wiki/w/%EC%83%90%EB%A6%AC%20%ED%98%B8%ED%82%A8%EC%8A%A4" TargetMode="External"/><Relationship Id="rId81" Type="http://schemas.openxmlformats.org/officeDocument/2006/relationships/hyperlink" Target="https://namu.wiki/w/%EC%9B%A1%EC%B9%B4" TargetMode="External"/><Relationship Id="rId4" Type="http://schemas.openxmlformats.org/officeDocument/2006/relationships/webSettings" Target="webSettings.xml"/><Relationship Id="rId9" Type="http://schemas.openxmlformats.org/officeDocument/2006/relationships/hyperlink" Target="https://namu.wiki/w/%EC%B0%B0%EB%A6%AC%EC%99%80%20%EC%B4%88%EC%BD%9C%EB%A6%BF%20%EA%B3%B5%EC%9E%A5" TargetMode="External"/><Relationship Id="rId13" Type="http://schemas.openxmlformats.org/officeDocument/2006/relationships/hyperlink" Target="https://namu.wiki/w/%EC%B0%B0%EB%A6%AC%EC%99%80%20%EC%B4%88%EC%BD%9C%EB%A6%BF%20%EA%B3%B5%EC%9E%A5(%EC%98%81%ED%99%94)" TargetMode="External"/><Relationship Id="rId18" Type="http://schemas.openxmlformats.org/officeDocument/2006/relationships/hyperlink" Target="https://namu.wiki/edit/%EC%9B%A1%EC%B9%B4?section=7" TargetMode="External"/><Relationship Id="rId39" Type="http://schemas.openxmlformats.org/officeDocument/2006/relationships/hyperlink" Target="https://namu.wiki/w/%EC%A3%BC%ED%8C%90" TargetMode="External"/><Relationship Id="rId34" Type="http://schemas.openxmlformats.org/officeDocument/2006/relationships/hyperlink" Target="https://namu.wiki/w/%EB%B0%94%EC%9D%B4%EC%97%90%EB%A5%B8%20%EA%B0%80%EB%AC%B8" TargetMode="External"/><Relationship Id="rId50" Type="http://schemas.openxmlformats.org/officeDocument/2006/relationships/hyperlink" Target="https://namu.wiki/w/%ED%82%A4%EC%8B%9C%20%EC%9C%A0%EC%A7%80" TargetMode="External"/><Relationship Id="rId55" Type="http://schemas.openxmlformats.org/officeDocument/2006/relationships/hyperlink" Target="https://namu.wiki/w/%ED%83%80%EC%BC%80%EC%9A%B0%EC%B9%98%20%EC%8A%8C%EC%8A%A4%EC%BC%80" TargetMode="External"/><Relationship Id="rId76" Type="http://schemas.openxmlformats.org/officeDocument/2006/relationships/hyperlink" Target="https://namu.wiki/w/%ED%99%8D%EC%88%98%EC%A0%95" TargetMode="External"/><Relationship Id="rId7" Type="http://schemas.openxmlformats.org/officeDocument/2006/relationships/hyperlink" Target="https://namu.wiki/w/%EB%A1%9C%EC%95%8C%EB%93%9C%20%EB%8B%AC" TargetMode="External"/><Relationship Id="rId71" Type="http://schemas.openxmlformats.org/officeDocument/2006/relationships/hyperlink" Target="https://namu.wiki/w/%EC%84%9C%EB%AC%B8%EC%84%9D" TargetMode="External"/><Relationship Id="rId2" Type="http://schemas.openxmlformats.org/officeDocument/2006/relationships/styles" Target="styles.xml"/><Relationship Id="rId29" Type="http://schemas.openxmlformats.org/officeDocument/2006/relationships/hyperlink" Target="https://namu.wiki/w/%EC%A0%84%EC%88%99%EA%B2%BD" TargetMode="External"/><Relationship Id="rId24" Type="http://schemas.openxmlformats.org/officeDocument/2006/relationships/hyperlink" Target="https://namu.wiki/w/%EC%95%88%EC%86%8C%EB%AA%85" TargetMode="External"/><Relationship Id="rId40" Type="http://schemas.openxmlformats.org/officeDocument/2006/relationships/hyperlink" Target="https://namu.wiki/w/%EC%9B%A1%EC%B9%B4" TargetMode="External"/><Relationship Id="rId45" Type="http://schemas.openxmlformats.org/officeDocument/2006/relationships/hyperlink" Target="https://namu.wiki/w/%ED%95%98%EC%95%BC%EB%AF%B8%20%EC%82%AC%EC%98%A4%EB%A6%AC" TargetMode="External"/><Relationship Id="rId66" Type="http://schemas.openxmlformats.org/officeDocument/2006/relationships/hyperlink" Target="https://namu.wiki/w/%ED%9C%B4%20%EA%B7%B8%EB%9E%9C%ED%8A%B8" TargetMode="External"/><Relationship Id="rId61" Type="http://schemas.openxmlformats.org/officeDocument/2006/relationships/hyperlink" Target="https://namu.wiki/w/%EC%9C%A0%ED%95%B4%EB%AC%B4" TargetMode="External"/><Relationship Id="rId82" Type="http://schemas.openxmlformats.org/officeDocument/2006/relationships/hyperlink" Target="https://namu.wiki/w/%EC%9B%A1%EC%B9%B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34</Pages>
  <Words>6041</Words>
  <Characters>34438</Characters>
  <Application>Microsoft Office Word</Application>
  <DocSecurity>0</DocSecurity>
  <Lines>286</Lines>
  <Paragraphs>80</Paragraphs>
  <ScaleCrop>false</ScaleCrop>
  <Company/>
  <LinksUpToDate>false</LinksUpToDate>
  <CharactersWithSpaces>40399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황성일</dc:creator>
  <cp:keywords/>
  <dc:description/>
  <cp:lastModifiedBy>황성일</cp:lastModifiedBy>
  <cp:revision>3</cp:revision>
  <dcterms:created xsi:type="dcterms:W3CDTF">2024-12-31T12:26:00Z</dcterms:created>
  <dcterms:modified xsi:type="dcterms:W3CDTF">2025-01-01T08:27:00Z</dcterms:modified>
</cp:coreProperties>
</file>